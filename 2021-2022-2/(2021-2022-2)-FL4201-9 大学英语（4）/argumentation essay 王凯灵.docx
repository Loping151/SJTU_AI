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D530" w14:textId="4DB0F453" w:rsidR="00BF0228" w:rsidRDefault="002A4C89" w:rsidP="009D4191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Grades: </w:t>
      </w:r>
      <w:ins w:id="0" w:author="Wang Kailing" w:date="2022-05-22T18:38:00Z">
        <w:r w:rsidR="00064FAF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Friend of Learning</w:t>
      </w:r>
    </w:p>
    <w:p w14:paraId="14994AB0" w14:textId="79DA2545" w:rsidR="00621746" w:rsidRDefault="00621746" w:rsidP="009D41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year, students in Jiangsu province first experienced the</w:t>
      </w:r>
      <w:r w:rsidR="00D76EE5">
        <w:rPr>
          <w:rFonts w:ascii="Times New Roman" w:hAnsi="Times New Roman" w:cs="Times New Roman"/>
          <w:sz w:val="24"/>
          <w:szCs w:val="24"/>
        </w:rPr>
        <w:t xml:space="preserve"> new college entrance exam.</w:t>
      </w:r>
      <w:r w:rsidR="002A4C89">
        <w:rPr>
          <w:rFonts w:ascii="Times New Roman" w:hAnsi="Times New Roman" w:cs="Times New Roman"/>
          <w:sz w:val="24"/>
          <w:szCs w:val="24"/>
        </w:rPr>
        <w:t xml:space="preserve"> Since more subjects are added </w:t>
      </w:r>
      <w:r w:rsidR="003C1218">
        <w:rPr>
          <w:rFonts w:ascii="Times New Roman" w:hAnsi="Times New Roman" w:cs="Times New Roman"/>
          <w:sz w:val="24"/>
          <w:szCs w:val="24"/>
        </w:rPr>
        <w:t xml:space="preserve">to calculate the total score in the new exam system, parents and students </w:t>
      </w:r>
      <w:del w:id="1" w:author="Wang Kailing" w:date="2022-05-22T18:38:00Z">
        <w:r w:rsidR="003C1218" w:rsidDel="00064FAF">
          <w:rPr>
            <w:rFonts w:ascii="Times New Roman" w:hAnsi="Times New Roman" w:cs="Times New Roman"/>
            <w:sz w:val="24"/>
            <w:szCs w:val="24"/>
          </w:rPr>
          <w:delText xml:space="preserve">begin </w:delText>
        </w:r>
      </w:del>
      <w:ins w:id="2" w:author="Wang Kailing" w:date="2022-05-22T18:38:00Z">
        <w:r w:rsidR="00064FAF">
          <w:rPr>
            <w:rFonts w:ascii="Times New Roman" w:hAnsi="Times New Roman" w:cs="Times New Roman"/>
            <w:sz w:val="24"/>
            <w:szCs w:val="24"/>
          </w:rPr>
          <w:t>are</w:t>
        </w:r>
        <w:r w:rsidR="00064FA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C1218">
        <w:rPr>
          <w:rFonts w:ascii="Times New Roman" w:hAnsi="Times New Roman" w:cs="Times New Roman"/>
          <w:sz w:val="24"/>
          <w:szCs w:val="24"/>
        </w:rPr>
        <w:t xml:space="preserve">asking the </w:t>
      </w:r>
      <w:r w:rsidR="0081426E">
        <w:rPr>
          <w:rFonts w:ascii="Times New Roman" w:hAnsi="Times New Roman" w:cs="Times New Roman"/>
          <w:sz w:val="24"/>
          <w:szCs w:val="24"/>
        </w:rPr>
        <w:t xml:space="preserve">same old question: </w:t>
      </w:r>
      <w:r w:rsidR="00897D66">
        <w:rPr>
          <w:rFonts w:ascii="Times New Roman" w:hAnsi="Times New Roman" w:cs="Times New Roman"/>
          <w:sz w:val="24"/>
          <w:szCs w:val="24"/>
        </w:rPr>
        <w:t>What</w:t>
      </w:r>
      <w:r w:rsidR="009327B2">
        <w:rPr>
          <w:rFonts w:ascii="Times New Roman" w:hAnsi="Times New Roman" w:cs="Times New Roman"/>
          <w:sz w:val="24"/>
          <w:szCs w:val="24"/>
        </w:rPr>
        <w:t xml:space="preserve"> are</w:t>
      </w:r>
      <w:r w:rsidR="00897D66">
        <w:rPr>
          <w:rFonts w:ascii="Times New Roman" w:hAnsi="Times New Roman" w:cs="Times New Roman"/>
          <w:sz w:val="24"/>
          <w:szCs w:val="24"/>
        </w:rPr>
        <w:t xml:space="preserve"> grades for? </w:t>
      </w:r>
      <w:r w:rsidR="0081426E">
        <w:rPr>
          <w:rFonts w:ascii="Times New Roman" w:hAnsi="Times New Roman" w:cs="Times New Roman"/>
          <w:sz w:val="24"/>
          <w:szCs w:val="24"/>
        </w:rPr>
        <w:t>Will grades help learning?</w:t>
      </w:r>
      <w:r w:rsidR="00624C34">
        <w:rPr>
          <w:rFonts w:ascii="Times New Roman" w:hAnsi="Times New Roman" w:cs="Times New Roman"/>
          <w:sz w:val="24"/>
          <w:szCs w:val="24"/>
        </w:rPr>
        <w:t xml:space="preserve"> Some claim that grading is a good measurement </w:t>
      </w:r>
      <w:ins w:id="3" w:author="Wang Kailing" w:date="2022-05-22T18:43:00Z">
        <w:r w:rsidR="00064FAF">
          <w:rPr>
            <w:rFonts w:ascii="Times New Roman" w:hAnsi="Times New Roman" w:cs="Times New Roman"/>
            <w:sz w:val="24"/>
            <w:szCs w:val="24"/>
          </w:rPr>
          <w:t xml:space="preserve">of how well students are learning, </w:t>
        </w:r>
      </w:ins>
      <w:r w:rsidR="00624C34">
        <w:rPr>
          <w:rFonts w:ascii="Times New Roman" w:hAnsi="Times New Roman" w:cs="Times New Roman"/>
          <w:sz w:val="24"/>
          <w:szCs w:val="24"/>
        </w:rPr>
        <w:t xml:space="preserve">and encourages </w:t>
      </w:r>
      <w:del w:id="4" w:author="Wang Kailing" w:date="2022-05-22T19:08:00Z">
        <w:r w:rsidR="00624C34" w:rsidDel="0092687C">
          <w:rPr>
            <w:rFonts w:ascii="Times New Roman" w:hAnsi="Times New Roman" w:cs="Times New Roman"/>
            <w:sz w:val="24"/>
            <w:szCs w:val="24"/>
          </w:rPr>
          <w:delText>learning</w:delText>
        </w:r>
      </w:del>
      <w:ins w:id="5" w:author="Wang Kailing" w:date="2022-05-22T19:08:00Z">
        <w:r w:rsidR="0092687C">
          <w:rPr>
            <w:rFonts w:ascii="Times New Roman" w:hAnsi="Times New Roman" w:cs="Times New Roman"/>
            <w:sz w:val="24"/>
            <w:szCs w:val="24"/>
          </w:rPr>
          <w:t>them</w:t>
        </w:r>
      </w:ins>
      <w:r w:rsidR="008B00F9">
        <w:rPr>
          <w:rFonts w:ascii="Times New Roman" w:hAnsi="Times New Roman" w:cs="Times New Roman"/>
          <w:sz w:val="24"/>
          <w:szCs w:val="24"/>
        </w:rPr>
        <w:t>, while others argue that grading does more harm than good, discouraging lots of students</w:t>
      </w:r>
      <w:ins w:id="6" w:author="Wang Kailing" w:date="2022-05-22T19:08:00Z">
        <w:r w:rsidR="0092687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" w:author="Wang Kailing" w:date="2022-05-22T19:09:00Z">
        <w:r w:rsidR="0092687C">
          <w:rPr>
            <w:rFonts w:ascii="Times New Roman" w:hAnsi="Times New Roman" w:cs="Times New Roman"/>
            <w:sz w:val="24"/>
            <w:szCs w:val="24"/>
          </w:rPr>
          <w:t>from learning what they really love and are good at</w:t>
        </w:r>
      </w:ins>
      <w:r w:rsidR="008B00F9">
        <w:rPr>
          <w:rFonts w:ascii="Times New Roman" w:hAnsi="Times New Roman" w:cs="Times New Roman"/>
          <w:sz w:val="24"/>
          <w:szCs w:val="24"/>
        </w:rPr>
        <w:t xml:space="preserve">. Anyway, as a firm supporter of the grading system, </w:t>
      </w:r>
      <w:r w:rsidR="00BF0228">
        <w:rPr>
          <w:rFonts w:ascii="Times New Roman" w:hAnsi="Times New Roman" w:cs="Times New Roman"/>
          <w:sz w:val="24"/>
          <w:szCs w:val="24"/>
        </w:rPr>
        <w:t>I have to show you how grading serves as a friend of learning.</w:t>
      </w:r>
    </w:p>
    <w:p w14:paraId="61DF8404" w14:textId="0B2441AA" w:rsidR="00BF0228" w:rsidRDefault="00BF0228" w:rsidP="009D41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rades provide guidance for the distribution of learning resources. Specialists have </w:t>
      </w:r>
      <w:del w:id="8" w:author="Wang Kailing" w:date="2022-05-22T19:30:00Z">
        <w:r w:rsidDel="001B03A3">
          <w:rPr>
            <w:rFonts w:ascii="Times New Roman" w:hAnsi="Times New Roman" w:cs="Times New Roman"/>
            <w:sz w:val="24"/>
            <w:szCs w:val="24"/>
          </w:rPr>
          <w:delText>decided how much</w:delText>
        </w:r>
      </w:del>
      <w:ins w:id="9" w:author="Wang Kailing" w:date="2022-05-22T19:30:00Z">
        <w:r w:rsidR="001B03A3">
          <w:rPr>
            <w:rFonts w:ascii="Times New Roman" w:hAnsi="Times New Roman" w:cs="Times New Roman"/>
            <w:sz w:val="24"/>
            <w:szCs w:val="24"/>
          </w:rPr>
          <w:t xml:space="preserve">designed the </w:t>
        </w:r>
      </w:ins>
      <w:ins w:id="10" w:author="Wang Kailing" w:date="2022-05-22T19:46:00Z">
        <w:r w:rsidR="00165D3D">
          <w:rPr>
            <w:rFonts w:ascii="Times New Roman" w:hAnsi="Times New Roman" w:cs="Times New Roman"/>
            <w:sz w:val="24"/>
            <w:szCs w:val="24"/>
          </w:rPr>
          <w:t xml:space="preserve">appropriate </w:t>
        </w:r>
      </w:ins>
      <w:ins w:id="11" w:author="Wang Kailing" w:date="2022-05-22T19:30:00Z">
        <w:r w:rsidR="001B03A3">
          <w:rPr>
            <w:rFonts w:ascii="Times New Roman" w:hAnsi="Times New Roman" w:cs="Times New Roman"/>
            <w:sz w:val="24"/>
            <w:szCs w:val="24"/>
          </w:rPr>
          <w:t>range and amount</w:t>
        </w:r>
      </w:ins>
      <w:r>
        <w:rPr>
          <w:rFonts w:ascii="Times New Roman" w:hAnsi="Times New Roman" w:cs="Times New Roman"/>
          <w:sz w:val="24"/>
          <w:szCs w:val="24"/>
        </w:rPr>
        <w:t xml:space="preserve"> of each subject </w:t>
      </w:r>
      <w:del w:id="12" w:author="Wang Kailing" w:date="2022-05-22T19:46:00Z">
        <w:r w:rsidDel="00165D3D">
          <w:rPr>
            <w:rFonts w:ascii="Times New Roman" w:hAnsi="Times New Roman" w:cs="Times New Roman"/>
            <w:sz w:val="24"/>
            <w:szCs w:val="24"/>
          </w:rPr>
          <w:delText xml:space="preserve">is appropriate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for students to learn, and </w:t>
      </w:r>
      <w:ins w:id="13" w:author="Wang Kailing" w:date="2022-05-22T19:48:00Z">
        <w:r w:rsidR="00165D3D">
          <w:rPr>
            <w:rFonts w:ascii="Times New Roman" w:hAnsi="Times New Roman" w:cs="Times New Roman"/>
            <w:sz w:val="24"/>
            <w:szCs w:val="24"/>
          </w:rPr>
          <w:t xml:space="preserve">the weight of </w:t>
        </w:r>
      </w:ins>
      <w:r>
        <w:rPr>
          <w:rFonts w:ascii="Times New Roman" w:hAnsi="Times New Roman" w:cs="Times New Roman"/>
          <w:sz w:val="24"/>
          <w:szCs w:val="24"/>
        </w:rPr>
        <w:t xml:space="preserve">the grade of each subject is </w:t>
      </w:r>
      <w:ins w:id="14" w:author="Wang Kailing" w:date="2022-05-22T19:46:00Z">
        <w:r w:rsidR="00165D3D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>
        <w:rPr>
          <w:rFonts w:ascii="Times New Roman" w:hAnsi="Times New Roman" w:cs="Times New Roman"/>
          <w:sz w:val="24"/>
          <w:szCs w:val="24"/>
        </w:rPr>
        <w:t xml:space="preserve">designed accordingly. </w:t>
      </w:r>
      <w:r w:rsidR="005D6C05">
        <w:rPr>
          <w:rFonts w:ascii="Times New Roman" w:hAnsi="Times New Roman" w:cs="Times New Roman"/>
          <w:sz w:val="24"/>
          <w:szCs w:val="24"/>
        </w:rPr>
        <w:t xml:space="preserve">This way, </w:t>
      </w:r>
      <w:del w:id="15" w:author="Wang Kailing" w:date="2022-05-22T20:35:00Z">
        <w:r w:rsidR="005D6C05" w:rsidDel="006564CA">
          <w:rPr>
            <w:rFonts w:ascii="Times New Roman" w:hAnsi="Times New Roman" w:cs="Times New Roman"/>
            <w:sz w:val="24"/>
            <w:szCs w:val="24"/>
          </w:rPr>
          <w:delText>how much the grade is approximately</w:delText>
        </w:r>
      </w:del>
      <w:ins w:id="16" w:author="Wang Kailing" w:date="2022-05-22T20:35:00Z">
        <w:r w:rsidR="006564CA">
          <w:rPr>
            <w:rFonts w:ascii="Times New Roman" w:hAnsi="Times New Roman" w:cs="Times New Roman"/>
            <w:sz w:val="24"/>
            <w:szCs w:val="24"/>
          </w:rPr>
          <w:t>the weight of grades</w:t>
        </w:r>
      </w:ins>
      <w:r w:rsidR="005D6C05">
        <w:rPr>
          <w:rFonts w:ascii="Times New Roman" w:hAnsi="Times New Roman" w:cs="Times New Roman"/>
          <w:sz w:val="24"/>
          <w:szCs w:val="24"/>
        </w:rPr>
        <w:t xml:space="preserve"> informs </w:t>
      </w:r>
      <w:del w:id="17" w:author="Wang Kailing" w:date="2022-05-22T20:32:00Z">
        <w:r w:rsidR="005D6C05" w:rsidDel="00E541DE">
          <w:rPr>
            <w:rFonts w:ascii="Times New Roman" w:hAnsi="Times New Roman" w:cs="Times New Roman"/>
            <w:sz w:val="24"/>
            <w:szCs w:val="24"/>
          </w:rPr>
          <w:delText xml:space="preserve">you </w:delText>
        </w:r>
      </w:del>
      <w:ins w:id="18" w:author="Wang Kailing" w:date="2022-05-22T20:32:00Z">
        <w:r w:rsidR="00E541DE">
          <w:rPr>
            <w:rFonts w:ascii="Times New Roman" w:hAnsi="Times New Roman" w:cs="Times New Roman"/>
            <w:sz w:val="24"/>
            <w:szCs w:val="24"/>
          </w:rPr>
          <w:t>students</w:t>
        </w:r>
        <w:r w:rsidR="00E541D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D6C05">
        <w:rPr>
          <w:rFonts w:ascii="Times New Roman" w:hAnsi="Times New Roman" w:cs="Times New Roman"/>
          <w:sz w:val="24"/>
          <w:szCs w:val="24"/>
        </w:rPr>
        <w:t xml:space="preserve">how much time </w:t>
      </w:r>
      <w:del w:id="19" w:author="Wang Kailing" w:date="2022-05-22T20:32:00Z">
        <w:r w:rsidR="005D6C05" w:rsidDel="00E541DE">
          <w:rPr>
            <w:rFonts w:ascii="Times New Roman" w:hAnsi="Times New Roman" w:cs="Times New Roman"/>
            <w:sz w:val="24"/>
            <w:szCs w:val="24"/>
          </w:rPr>
          <w:delText xml:space="preserve">you </w:delText>
        </w:r>
      </w:del>
      <w:ins w:id="20" w:author="Wang Kailing" w:date="2022-05-22T20:32:00Z">
        <w:r w:rsidR="00E541DE">
          <w:rPr>
            <w:rFonts w:ascii="Times New Roman" w:hAnsi="Times New Roman" w:cs="Times New Roman"/>
            <w:sz w:val="24"/>
            <w:szCs w:val="24"/>
          </w:rPr>
          <w:t>they</w:t>
        </w:r>
        <w:r w:rsidR="00E541D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D6C05">
        <w:rPr>
          <w:rFonts w:ascii="Times New Roman" w:hAnsi="Times New Roman" w:cs="Times New Roman"/>
          <w:sz w:val="24"/>
          <w:szCs w:val="24"/>
        </w:rPr>
        <w:t xml:space="preserve">should spend on each subject. In college, where grades are </w:t>
      </w:r>
      <w:r w:rsidR="009327B2">
        <w:rPr>
          <w:rFonts w:ascii="Times New Roman" w:hAnsi="Times New Roman" w:cs="Times New Roman"/>
          <w:sz w:val="24"/>
          <w:szCs w:val="24"/>
        </w:rPr>
        <w:t>summed up according to credit weight, i</w:t>
      </w:r>
      <w:ins w:id="21" w:author="Wang Kailing" w:date="2022-05-22T20:38:00Z">
        <w:r w:rsidR="0043194F">
          <w:rPr>
            <w:rFonts w:ascii="Times New Roman" w:hAnsi="Times New Roman" w:cs="Times New Roman"/>
            <w:sz w:val="24"/>
            <w:szCs w:val="24"/>
          </w:rPr>
          <w:t>t’s</w:t>
        </w:r>
      </w:ins>
      <w:del w:id="22" w:author="Wang Kailing" w:date="2022-05-22T20:38:00Z">
        <w:r w:rsidR="009327B2" w:rsidDel="0043194F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9327B2">
        <w:rPr>
          <w:rFonts w:ascii="Times New Roman" w:hAnsi="Times New Roman" w:cs="Times New Roman"/>
          <w:sz w:val="24"/>
          <w:szCs w:val="24"/>
        </w:rPr>
        <w:t xml:space="preserve"> the same. </w:t>
      </w:r>
      <w:r w:rsidR="00F97F1E">
        <w:rPr>
          <w:rFonts w:ascii="Times New Roman" w:hAnsi="Times New Roman" w:cs="Times New Roman"/>
          <w:sz w:val="24"/>
          <w:szCs w:val="24"/>
        </w:rPr>
        <w:t xml:space="preserve">“The full credit system is an active exploration to improve the quality </w:t>
      </w:r>
      <w:r w:rsidR="00943B2A">
        <w:rPr>
          <w:rFonts w:ascii="Times New Roman" w:hAnsi="Times New Roman" w:cs="Times New Roman"/>
          <w:sz w:val="24"/>
          <w:szCs w:val="24"/>
        </w:rPr>
        <w:t>of undergraduate education.</w:t>
      </w:r>
      <w:r w:rsidR="00F97F1E">
        <w:rPr>
          <w:rFonts w:ascii="Times New Roman" w:hAnsi="Times New Roman" w:cs="Times New Roman"/>
          <w:sz w:val="24"/>
          <w:szCs w:val="24"/>
        </w:rPr>
        <w:t>”</w:t>
      </w:r>
      <w:r w:rsidR="00943B2A">
        <w:rPr>
          <w:rFonts w:ascii="Times New Roman" w:hAnsi="Times New Roman" w:cs="Times New Roman"/>
          <w:sz w:val="24"/>
          <w:szCs w:val="24"/>
        </w:rPr>
        <w:t xml:space="preserve"> </w:t>
      </w:r>
      <w:r w:rsidR="00F97F1E">
        <w:rPr>
          <w:rFonts w:ascii="Times New Roman" w:hAnsi="Times New Roman" w:cs="Times New Roman"/>
          <w:sz w:val="24"/>
          <w:szCs w:val="24"/>
        </w:rPr>
        <w:t xml:space="preserve">Guo Lihong, the president of Northwest University </w:t>
      </w:r>
      <w:r w:rsidR="00943B2A">
        <w:rPr>
          <w:rFonts w:ascii="Times New Roman" w:hAnsi="Times New Roman" w:cs="Times New Roman"/>
          <w:sz w:val="24"/>
          <w:szCs w:val="24"/>
        </w:rPr>
        <w:t xml:space="preserve">once </w:t>
      </w:r>
      <w:r w:rsidR="00F97F1E">
        <w:rPr>
          <w:rFonts w:ascii="Times New Roman" w:hAnsi="Times New Roman" w:cs="Times New Roman"/>
          <w:sz w:val="24"/>
          <w:szCs w:val="24"/>
        </w:rPr>
        <w:t>noted.</w:t>
      </w:r>
      <w:r w:rsidR="00943B2A">
        <w:rPr>
          <w:rFonts w:ascii="Times New Roman" w:hAnsi="Times New Roman" w:cs="Times New Roman"/>
          <w:sz w:val="24"/>
          <w:szCs w:val="24"/>
        </w:rPr>
        <w:t xml:space="preserve"> By saying this, he views grades as powerful tools of education.</w:t>
      </w:r>
    </w:p>
    <w:p w14:paraId="27F2CE09" w14:textId="5CF153CA" w:rsidR="00943B2A" w:rsidRDefault="00943B2A" w:rsidP="009D41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Grades are direct and </w:t>
      </w:r>
      <w:r w:rsidR="009B1209" w:rsidRPr="009B1209">
        <w:rPr>
          <w:rFonts w:ascii="Times New Roman" w:hAnsi="Times New Roman" w:cs="Times New Roman"/>
          <w:sz w:val="24"/>
          <w:szCs w:val="24"/>
        </w:rPr>
        <w:t>intuitive</w:t>
      </w:r>
      <w:r w:rsidR="009B1209">
        <w:rPr>
          <w:rFonts w:ascii="Times New Roman" w:hAnsi="Times New Roman" w:cs="Times New Roman"/>
          <w:sz w:val="24"/>
          <w:szCs w:val="24"/>
        </w:rPr>
        <w:t xml:space="preserve"> feedback </w:t>
      </w:r>
      <w:del w:id="23" w:author="Wang Kailing" w:date="2022-05-22T20:44:00Z">
        <w:r w:rsidR="009B1209" w:rsidDel="00FD526C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24" w:author="Wang Kailing" w:date="2022-05-22T20:44:00Z">
        <w:r w:rsidR="00FD526C">
          <w:rPr>
            <w:rFonts w:ascii="Times New Roman" w:hAnsi="Times New Roman" w:cs="Times New Roman"/>
            <w:sz w:val="24"/>
            <w:szCs w:val="24"/>
          </w:rPr>
          <w:t>on</w:t>
        </w:r>
        <w:r w:rsidR="00FD52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B1209">
        <w:rPr>
          <w:rFonts w:ascii="Times New Roman" w:hAnsi="Times New Roman" w:cs="Times New Roman"/>
          <w:sz w:val="24"/>
          <w:szCs w:val="24"/>
        </w:rPr>
        <w:t>learning, based on which students improve their learning method. There have been cases where students</w:t>
      </w:r>
      <w:r w:rsidR="00E56AA9">
        <w:rPr>
          <w:rFonts w:ascii="Times New Roman" w:hAnsi="Times New Roman" w:cs="Times New Roman"/>
          <w:sz w:val="24"/>
          <w:szCs w:val="24"/>
        </w:rPr>
        <w:t xml:space="preserve"> </w:t>
      </w:r>
      <w:r w:rsidR="009B1209">
        <w:rPr>
          <w:rFonts w:ascii="Times New Roman" w:hAnsi="Times New Roman" w:cs="Times New Roman"/>
          <w:sz w:val="24"/>
          <w:szCs w:val="24"/>
        </w:rPr>
        <w:t xml:space="preserve">never do exercises. They suppose they learn well, for they can understand </w:t>
      </w:r>
      <w:r w:rsidR="00E56AA9">
        <w:rPr>
          <w:rFonts w:ascii="Times New Roman" w:hAnsi="Times New Roman" w:cs="Times New Roman"/>
          <w:sz w:val="24"/>
          <w:szCs w:val="24"/>
        </w:rPr>
        <w:t>everything in the textbooks. However, with a simple exam we can tell how many of them really figure</w:t>
      </w:r>
      <w:del w:id="25" w:author="Wang Kailing" w:date="2022-05-22T20:45:00Z">
        <w:r w:rsidR="00E56AA9" w:rsidDel="00FD526C">
          <w:rPr>
            <w:rFonts w:ascii="Times New Roman" w:hAnsi="Times New Roman" w:cs="Times New Roman"/>
            <w:sz w:val="24"/>
            <w:szCs w:val="24"/>
          </w:rPr>
          <w:delText xml:space="preserve"> i</w:delText>
        </w:r>
      </w:del>
      <w:del w:id="26" w:author="Wang Kailing" w:date="2022-05-22T20:44:00Z">
        <w:r w:rsidR="00E56AA9" w:rsidDel="00FD526C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E56AA9">
        <w:rPr>
          <w:rFonts w:ascii="Times New Roman" w:hAnsi="Times New Roman" w:cs="Times New Roman"/>
          <w:sz w:val="24"/>
          <w:szCs w:val="24"/>
        </w:rPr>
        <w:t xml:space="preserve"> out</w:t>
      </w:r>
      <w:ins w:id="27" w:author="Wang Kailing" w:date="2022-05-22T20:45:00Z">
        <w:r w:rsidR="00FD526C">
          <w:rPr>
            <w:rFonts w:ascii="Times New Roman" w:hAnsi="Times New Roman" w:cs="Times New Roman"/>
            <w:sz w:val="24"/>
            <w:szCs w:val="24"/>
          </w:rPr>
          <w:t xml:space="preserve"> what they should learn</w:t>
        </w:r>
      </w:ins>
      <w:r w:rsidR="00E56AA9">
        <w:rPr>
          <w:rFonts w:ascii="Times New Roman" w:hAnsi="Times New Roman" w:cs="Times New Roman"/>
          <w:sz w:val="24"/>
          <w:szCs w:val="24"/>
        </w:rPr>
        <w:t>. After exams, students have a better understanding of how</w:t>
      </w:r>
      <w:ins w:id="28" w:author="Wang Kailing" w:date="2022-05-22T20:44:00Z">
        <w:r w:rsidR="00FD526C">
          <w:rPr>
            <w:rFonts w:ascii="Times New Roman" w:hAnsi="Times New Roman" w:cs="Times New Roman"/>
            <w:sz w:val="24"/>
            <w:szCs w:val="24"/>
          </w:rPr>
          <w:t xml:space="preserve"> well</w:t>
        </w:r>
      </w:ins>
      <w:r w:rsidR="00E56AA9">
        <w:rPr>
          <w:rFonts w:ascii="Times New Roman" w:hAnsi="Times New Roman" w:cs="Times New Roman"/>
          <w:sz w:val="24"/>
          <w:szCs w:val="24"/>
        </w:rPr>
        <w:t xml:space="preserve"> they are learning, and thus they are better able to find their own </w:t>
      </w:r>
      <w:del w:id="29" w:author="Wang Kailing" w:date="2022-05-22T20:45:00Z">
        <w:r w:rsidR="00E56AA9" w:rsidDel="0090655E">
          <w:rPr>
            <w:rFonts w:ascii="Times New Roman" w:hAnsi="Times New Roman" w:cs="Times New Roman"/>
            <w:sz w:val="24"/>
            <w:szCs w:val="24"/>
          </w:rPr>
          <w:delText>learning way</w:delText>
        </w:r>
      </w:del>
      <w:ins w:id="30" w:author="Wang Kailing" w:date="2022-05-22T20:45:00Z">
        <w:r w:rsidR="0090655E">
          <w:rPr>
            <w:rFonts w:ascii="Times New Roman" w:hAnsi="Times New Roman" w:cs="Times New Roman"/>
            <w:sz w:val="24"/>
            <w:szCs w:val="24"/>
          </w:rPr>
          <w:t>way of learning</w:t>
        </w:r>
      </w:ins>
      <w:r w:rsidR="00E56AA9">
        <w:rPr>
          <w:rFonts w:ascii="Times New Roman" w:hAnsi="Times New Roman" w:cs="Times New Roman"/>
          <w:sz w:val="24"/>
          <w:szCs w:val="24"/>
        </w:rPr>
        <w:t xml:space="preserve">. </w:t>
      </w:r>
      <w:r w:rsidR="00A72677">
        <w:rPr>
          <w:rFonts w:ascii="Times New Roman" w:hAnsi="Times New Roman" w:cs="Times New Roman"/>
          <w:sz w:val="24"/>
          <w:szCs w:val="24"/>
        </w:rPr>
        <w:t>Again, g</w:t>
      </w:r>
      <w:r w:rsidR="00E56AA9">
        <w:rPr>
          <w:rFonts w:ascii="Times New Roman" w:hAnsi="Times New Roman" w:cs="Times New Roman"/>
          <w:sz w:val="24"/>
          <w:szCs w:val="24"/>
        </w:rPr>
        <w:t>rade</w:t>
      </w:r>
      <w:ins w:id="31" w:author="Wang Kailing" w:date="2022-05-22T20:45:00Z">
        <w:r w:rsidR="0090655E">
          <w:rPr>
            <w:rFonts w:ascii="Times New Roman" w:hAnsi="Times New Roman" w:cs="Times New Roman"/>
            <w:sz w:val="24"/>
            <w:szCs w:val="24"/>
          </w:rPr>
          <w:t>s</w:t>
        </w:r>
      </w:ins>
      <w:r w:rsidR="00E56AA9">
        <w:rPr>
          <w:rFonts w:ascii="Times New Roman" w:hAnsi="Times New Roman" w:cs="Times New Roman"/>
          <w:sz w:val="24"/>
          <w:szCs w:val="24"/>
        </w:rPr>
        <w:t xml:space="preserve"> help</w:t>
      </w:r>
      <w:del w:id="32" w:author="Wang Kailing" w:date="2022-05-22T20:45:00Z">
        <w:r w:rsidR="00E56AA9" w:rsidDel="0090655E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E56AA9">
        <w:rPr>
          <w:rFonts w:ascii="Times New Roman" w:hAnsi="Times New Roman" w:cs="Times New Roman"/>
          <w:sz w:val="24"/>
          <w:szCs w:val="24"/>
        </w:rPr>
        <w:t>.</w:t>
      </w:r>
    </w:p>
    <w:p w14:paraId="788A1BD5" w14:textId="70AACE84" w:rsidR="00A72677" w:rsidRDefault="00A72677" w:rsidP="009D41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yes, I do hear opponents disagreeing: Pressure, vicious competition, </w:t>
      </w:r>
      <w:r w:rsidR="00A90704">
        <w:rPr>
          <w:rFonts w:ascii="Times New Roman" w:hAnsi="Times New Roman" w:cs="Times New Roman"/>
          <w:sz w:val="24"/>
          <w:szCs w:val="24"/>
        </w:rPr>
        <w:t xml:space="preserve">and other harmful results all </w:t>
      </w:r>
      <w:ins w:id="33" w:author="Wang Kailing" w:date="2022-05-22T20:49:00Z">
        <w:r w:rsidR="0090655E">
          <w:rPr>
            <w:rFonts w:ascii="Times New Roman" w:hAnsi="Times New Roman" w:cs="Times New Roman"/>
            <w:sz w:val="24"/>
            <w:szCs w:val="24"/>
          </w:rPr>
          <w:t xml:space="preserve">will </w:t>
        </w:r>
      </w:ins>
      <w:r w:rsidR="00A90704">
        <w:rPr>
          <w:rFonts w:ascii="Times New Roman" w:hAnsi="Times New Roman" w:cs="Times New Roman"/>
          <w:sz w:val="24"/>
          <w:szCs w:val="24"/>
        </w:rPr>
        <w:t>discourage</w:t>
      </w:r>
      <w:del w:id="34" w:author="Wang Kailing" w:date="2022-05-22T20:48:00Z">
        <w:r w:rsidR="00A90704" w:rsidDel="0090655E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A90704">
        <w:rPr>
          <w:rFonts w:ascii="Times New Roman" w:hAnsi="Times New Roman" w:cs="Times New Roman"/>
          <w:sz w:val="24"/>
          <w:szCs w:val="24"/>
        </w:rPr>
        <w:t xml:space="preserve"> students form learning. They also point out that if the grades are viewed as final purpose, the learning process makes no sense at all. That’s right. Grading is a double-edged sword</w:t>
      </w:r>
      <w:ins w:id="35" w:author="Wang Kailing" w:date="2022-05-22T20:49:00Z">
        <w:r w:rsidR="0090655E">
          <w:rPr>
            <w:rFonts w:ascii="Times New Roman" w:hAnsi="Times New Roman" w:cs="Times New Roman"/>
            <w:sz w:val="24"/>
            <w:szCs w:val="24"/>
          </w:rPr>
          <w:t>. Whether it’s a friend or an enemy depends on how we view it.</w:t>
        </w:r>
      </w:ins>
      <w:del w:id="36" w:author="Wang Kailing" w:date="2022-05-22T20:49:00Z">
        <w:r w:rsidR="00C111A8" w:rsidDel="0090655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C111A8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Wang Kailing" w:date="2022-05-22T20:49:00Z">
        <w:r w:rsidR="0090655E">
          <w:rPr>
            <w:rFonts w:ascii="Times New Roman" w:hAnsi="Times New Roman" w:cs="Times New Roman"/>
            <w:sz w:val="24"/>
            <w:szCs w:val="24"/>
          </w:rPr>
          <w:t>A</w:t>
        </w:r>
      </w:ins>
      <w:del w:id="38" w:author="Wang Kailing" w:date="2022-05-22T20:49:00Z">
        <w:r w:rsidR="00C111A8" w:rsidDel="0090655E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C111A8">
        <w:rPr>
          <w:rFonts w:ascii="Times New Roman" w:hAnsi="Times New Roman" w:cs="Times New Roman"/>
          <w:sz w:val="24"/>
          <w:szCs w:val="24"/>
        </w:rPr>
        <w:t xml:space="preserve">nd that’s also why we should </w:t>
      </w:r>
      <w:del w:id="39" w:author="Wang Kailing" w:date="2022-05-22T20:50:00Z">
        <w:r w:rsidR="00C111A8" w:rsidDel="0090655E">
          <w:rPr>
            <w:rFonts w:ascii="Times New Roman" w:hAnsi="Times New Roman" w:cs="Times New Roman"/>
            <w:sz w:val="24"/>
            <w:szCs w:val="24"/>
          </w:rPr>
          <w:delText>view grades as friend of learning instead of enemy</w:delText>
        </w:r>
      </w:del>
      <w:ins w:id="40" w:author="Wang Kailing" w:date="2022-05-22T20:50:00Z">
        <w:r w:rsidR="0090655E">
          <w:rPr>
            <w:rFonts w:ascii="Times New Roman" w:hAnsi="Times New Roman" w:cs="Times New Roman"/>
            <w:sz w:val="24"/>
            <w:szCs w:val="24"/>
          </w:rPr>
          <w:t>see it positively</w:t>
        </w:r>
      </w:ins>
      <w:r w:rsidR="00C111A8">
        <w:rPr>
          <w:rFonts w:ascii="Times New Roman" w:hAnsi="Times New Roman" w:cs="Times New Roman"/>
          <w:sz w:val="24"/>
          <w:szCs w:val="24"/>
        </w:rPr>
        <w:t xml:space="preserve">. </w:t>
      </w:r>
      <w:ins w:id="41" w:author="Wang Kailing" w:date="2022-05-22T20:52:00Z">
        <w:r w:rsidR="009B356E">
          <w:rPr>
            <w:rFonts w:ascii="Times New Roman" w:hAnsi="Times New Roman" w:cs="Times New Roman"/>
            <w:sz w:val="24"/>
            <w:szCs w:val="24"/>
          </w:rPr>
          <w:t>Anyway, g</w:t>
        </w:r>
      </w:ins>
      <w:del w:id="42" w:author="Wang Kailing" w:date="2022-05-22T20:52:00Z">
        <w:r w:rsidR="00C111A8" w:rsidDel="009B356E">
          <w:rPr>
            <w:rFonts w:ascii="Times New Roman" w:hAnsi="Times New Roman" w:cs="Times New Roman"/>
            <w:sz w:val="24"/>
            <w:szCs w:val="24"/>
          </w:rPr>
          <w:delText>G</w:delText>
        </w:r>
      </w:del>
      <w:r w:rsidR="00C111A8">
        <w:rPr>
          <w:rFonts w:ascii="Times New Roman" w:hAnsi="Times New Roman" w:cs="Times New Roman"/>
          <w:sz w:val="24"/>
          <w:szCs w:val="24"/>
        </w:rPr>
        <w:t xml:space="preserve">rading is the irreplaceable method in China to evaluate a student, and for now it’s also the fairest. </w:t>
      </w:r>
      <w:r w:rsidR="000B0FC8">
        <w:rPr>
          <w:rFonts w:ascii="Times New Roman" w:hAnsi="Times New Roman" w:cs="Times New Roman"/>
          <w:sz w:val="24"/>
          <w:szCs w:val="24"/>
        </w:rPr>
        <w:t>So,</w:t>
      </w:r>
      <w:r w:rsidR="00C111A8">
        <w:rPr>
          <w:rFonts w:ascii="Times New Roman" w:hAnsi="Times New Roman" w:cs="Times New Roman"/>
          <w:sz w:val="24"/>
          <w:szCs w:val="24"/>
        </w:rPr>
        <w:t xml:space="preserve"> before a better system come</w:t>
      </w:r>
      <w:ins w:id="43" w:author="Wang Kailing" w:date="2022-05-22T20:53:00Z">
        <w:r w:rsidR="009B356E">
          <w:rPr>
            <w:rFonts w:ascii="Times New Roman" w:hAnsi="Times New Roman" w:cs="Times New Roman"/>
            <w:sz w:val="24"/>
            <w:szCs w:val="24"/>
          </w:rPr>
          <w:t>s</w:t>
        </w:r>
      </w:ins>
      <w:r w:rsidR="00C111A8">
        <w:rPr>
          <w:rFonts w:ascii="Times New Roman" w:hAnsi="Times New Roman" w:cs="Times New Roman"/>
          <w:sz w:val="24"/>
          <w:szCs w:val="24"/>
        </w:rPr>
        <w:t xml:space="preserve"> out, we have to convey the idea that</w:t>
      </w:r>
      <w:ins w:id="44" w:author="Wang Kailing" w:date="2022-05-22T20:52:00Z">
        <w:r w:rsidR="009B356E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="00C111A8">
        <w:rPr>
          <w:rFonts w:ascii="Times New Roman" w:hAnsi="Times New Roman" w:cs="Times New Roman"/>
          <w:sz w:val="24"/>
          <w:szCs w:val="24"/>
        </w:rPr>
        <w:t xml:space="preserve"> grade is </w:t>
      </w:r>
      <w:ins w:id="45" w:author="Wang Kailing" w:date="2022-05-22T20:54:00Z">
        <w:r w:rsidR="00F935DF">
          <w:rPr>
            <w:rFonts w:ascii="Times New Roman" w:hAnsi="Times New Roman" w:cs="Times New Roman"/>
            <w:sz w:val="24"/>
            <w:szCs w:val="24"/>
          </w:rPr>
          <w:t xml:space="preserve">and only is </w:t>
        </w:r>
      </w:ins>
      <w:ins w:id="46" w:author="Wang Kailing" w:date="2022-05-22T20:53:00Z">
        <w:r w:rsidR="00F935DF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ins w:id="47" w:author="Wang Kailing" w:date="2022-05-22T20:55:00Z">
        <w:r w:rsidR="00F935DF">
          <w:rPr>
            <w:rFonts w:ascii="Times New Roman" w:hAnsi="Times New Roman" w:cs="Times New Roman"/>
            <w:sz w:val="24"/>
            <w:szCs w:val="24"/>
          </w:rPr>
          <w:t>learning helper</w:t>
        </w:r>
      </w:ins>
      <w:ins w:id="48" w:author="Wang Kailing" w:date="2022-05-22T20:56:00Z">
        <w:r w:rsidR="00F935DF">
          <w:rPr>
            <w:rFonts w:ascii="Times New Roman" w:hAnsi="Times New Roman" w:cs="Times New Roman"/>
            <w:sz w:val="24"/>
            <w:szCs w:val="24"/>
          </w:rPr>
          <w:t xml:space="preserve">. We shall oppose </w:t>
        </w:r>
      </w:ins>
      <w:ins w:id="49" w:author="Wang Kailing" w:date="2022-05-22T20:58:00Z">
        <w:r w:rsidR="00F935DF">
          <w:rPr>
            <w:rFonts w:ascii="Times New Roman" w:hAnsi="Times New Roman" w:cs="Times New Roman"/>
            <w:sz w:val="24"/>
            <w:szCs w:val="24"/>
          </w:rPr>
          <w:t xml:space="preserve">doing paper and </w:t>
        </w:r>
        <w:r w:rsidR="00123A21">
          <w:rPr>
            <w:rFonts w:ascii="Times New Roman" w:hAnsi="Times New Roman" w:cs="Times New Roman"/>
            <w:sz w:val="24"/>
            <w:szCs w:val="24"/>
          </w:rPr>
          <w:t>exercise all day long, but figure</w:t>
        </w:r>
      </w:ins>
      <w:ins w:id="50" w:author="Wang Kailing" w:date="2022-05-22T20:59:00Z">
        <w:r w:rsidR="00123A21">
          <w:rPr>
            <w:rFonts w:ascii="Times New Roman" w:hAnsi="Times New Roman" w:cs="Times New Roman"/>
            <w:sz w:val="24"/>
            <w:szCs w:val="24"/>
          </w:rPr>
          <w:t xml:space="preserve"> out ways to </w:t>
        </w:r>
      </w:ins>
      <w:ins w:id="51" w:author="Wang Kailing" w:date="2022-05-22T21:05:00Z">
        <w:r w:rsidR="00E629BC">
          <w:rPr>
            <w:rFonts w:ascii="Times New Roman" w:hAnsi="Times New Roman" w:cs="Times New Roman"/>
            <w:sz w:val="24"/>
            <w:szCs w:val="24"/>
          </w:rPr>
          <w:t>seek real wisdom</w:t>
        </w:r>
      </w:ins>
      <w:ins w:id="52" w:author="Wang Kailing" w:date="2022-05-22T21:06:00Z">
        <w:r w:rsidR="00E629BC">
          <w:rPr>
            <w:rFonts w:ascii="Times New Roman" w:hAnsi="Times New Roman" w:cs="Times New Roman"/>
            <w:sz w:val="24"/>
            <w:szCs w:val="24"/>
          </w:rPr>
          <w:t xml:space="preserve"> through exams.</w:t>
        </w:r>
      </w:ins>
      <w:del w:id="53" w:author="Wang Kailing" w:date="2022-05-22T20:53:00Z">
        <w:r w:rsidR="00C111A8" w:rsidDel="00F935DF">
          <w:rPr>
            <w:rFonts w:ascii="Times New Roman" w:hAnsi="Times New Roman" w:cs="Times New Roman"/>
            <w:sz w:val="24"/>
            <w:szCs w:val="24"/>
          </w:rPr>
          <w:delText>a nice guide and teacher, who encourages and helps learning</w:delText>
        </w:r>
        <w:r w:rsidR="000B0FC8" w:rsidDel="00F935DF">
          <w:rPr>
            <w:rFonts w:ascii="Times New Roman" w:hAnsi="Times New Roman" w:cs="Times New Roman"/>
            <w:sz w:val="24"/>
            <w:szCs w:val="24"/>
          </w:rPr>
          <w:delText>, instead of calling it enemy, causing unnecessary pressure on students.</w:delText>
        </w:r>
      </w:del>
    </w:p>
    <w:p w14:paraId="23DB9E06" w14:textId="274741E6" w:rsidR="000B0FC8" w:rsidRPr="00943B2A" w:rsidRDefault="000B0FC8" w:rsidP="009D41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grading system is imperfect, and may not ever be perfect in the future. But for now, it gives </w:t>
      </w:r>
      <w:r>
        <w:rPr>
          <w:rFonts w:ascii="Times New Roman" w:hAnsi="Times New Roman" w:cs="Times New Roman"/>
          <w:sz w:val="24"/>
          <w:szCs w:val="24"/>
        </w:rPr>
        <w:lastRenderedPageBreak/>
        <w:t>student</w:t>
      </w:r>
      <w:ins w:id="54" w:author="Wang Kailing" w:date="2022-05-22T21:05:00Z">
        <w:r w:rsidR="00E629BC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direction and show student</w:t>
      </w:r>
      <w:ins w:id="55" w:author="Wang Kailing" w:date="2022-05-22T21:05:00Z">
        <w:r w:rsidR="00E629BC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where to improve. It’s </w:t>
      </w:r>
      <w:r w:rsidR="0048458D">
        <w:rPr>
          <w:rFonts w:ascii="Times New Roman" w:hAnsi="Times New Roman" w:cs="Times New Roman"/>
          <w:sz w:val="24"/>
          <w:szCs w:val="24"/>
        </w:rPr>
        <w:t xml:space="preserve">undoubtedly </w:t>
      </w:r>
      <w:r>
        <w:rPr>
          <w:rFonts w:ascii="Times New Roman" w:hAnsi="Times New Roman" w:cs="Times New Roman"/>
          <w:sz w:val="24"/>
          <w:szCs w:val="24"/>
        </w:rPr>
        <w:t>a nice friend of learning.</w:t>
      </w:r>
    </w:p>
    <w:sectPr w:rsidR="000B0FC8" w:rsidRPr="00943B2A" w:rsidSect="001254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1C39" w14:textId="77777777" w:rsidR="00A84D06" w:rsidRDefault="00A84D06" w:rsidP="009D4191">
      <w:r>
        <w:separator/>
      </w:r>
    </w:p>
  </w:endnote>
  <w:endnote w:type="continuationSeparator" w:id="0">
    <w:p w14:paraId="06CCA79B" w14:textId="77777777" w:rsidR="00A84D06" w:rsidRDefault="00A84D06" w:rsidP="009D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FDD5" w14:textId="77777777" w:rsidR="00A84D06" w:rsidRDefault="00A84D06" w:rsidP="009D4191">
      <w:r>
        <w:separator/>
      </w:r>
    </w:p>
  </w:footnote>
  <w:footnote w:type="continuationSeparator" w:id="0">
    <w:p w14:paraId="3B3785F0" w14:textId="77777777" w:rsidR="00A84D06" w:rsidRDefault="00A84D06" w:rsidP="009D419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Kailing">
    <w15:presenceInfo w15:providerId="Windows Live" w15:userId="291a47e472658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00"/>
    <w:rsid w:val="00055AA9"/>
    <w:rsid w:val="00064FAF"/>
    <w:rsid w:val="000B0FC8"/>
    <w:rsid w:val="00123A21"/>
    <w:rsid w:val="00125494"/>
    <w:rsid w:val="00165D3D"/>
    <w:rsid w:val="001B03A3"/>
    <w:rsid w:val="001D3FE3"/>
    <w:rsid w:val="0020608F"/>
    <w:rsid w:val="002A4C89"/>
    <w:rsid w:val="00317E4D"/>
    <w:rsid w:val="003C1218"/>
    <w:rsid w:val="0043194F"/>
    <w:rsid w:val="0048458D"/>
    <w:rsid w:val="005B6B27"/>
    <w:rsid w:val="005D610D"/>
    <w:rsid w:val="005D6C05"/>
    <w:rsid w:val="00621746"/>
    <w:rsid w:val="00624C34"/>
    <w:rsid w:val="006564CA"/>
    <w:rsid w:val="0081426E"/>
    <w:rsid w:val="00897D66"/>
    <w:rsid w:val="008B00F9"/>
    <w:rsid w:val="0090655E"/>
    <w:rsid w:val="0092687C"/>
    <w:rsid w:val="009327B2"/>
    <w:rsid w:val="00943B2A"/>
    <w:rsid w:val="009B1209"/>
    <w:rsid w:val="009B356E"/>
    <w:rsid w:val="009D4191"/>
    <w:rsid w:val="00A21100"/>
    <w:rsid w:val="00A72677"/>
    <w:rsid w:val="00A84D06"/>
    <w:rsid w:val="00A90704"/>
    <w:rsid w:val="00BF0228"/>
    <w:rsid w:val="00C111A8"/>
    <w:rsid w:val="00D76EE5"/>
    <w:rsid w:val="00E541DE"/>
    <w:rsid w:val="00E56AA9"/>
    <w:rsid w:val="00E629BC"/>
    <w:rsid w:val="00F935DF"/>
    <w:rsid w:val="00F97F1E"/>
    <w:rsid w:val="00F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23036"/>
  <w15:chartTrackingRefBased/>
  <w15:docId w15:val="{7337EF0D-954E-44D0-8249-7245477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91"/>
    <w:rPr>
      <w:sz w:val="18"/>
      <w:szCs w:val="18"/>
    </w:rPr>
  </w:style>
  <w:style w:type="paragraph" w:styleId="a7">
    <w:name w:val="Revision"/>
    <w:hidden/>
    <w:uiPriority w:val="99"/>
    <w:semiHidden/>
    <w:rsid w:val="0031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Kailing</dc:creator>
  <cp:keywords/>
  <dc:description/>
  <cp:lastModifiedBy>Wang Kailing</cp:lastModifiedBy>
  <cp:revision>19</cp:revision>
  <dcterms:created xsi:type="dcterms:W3CDTF">2022-04-13T09:44:00Z</dcterms:created>
  <dcterms:modified xsi:type="dcterms:W3CDTF">2022-05-22T13:06:00Z</dcterms:modified>
</cp:coreProperties>
</file>