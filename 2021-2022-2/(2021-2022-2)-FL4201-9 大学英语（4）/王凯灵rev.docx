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4C39" w14:textId="3A7C21B4" w:rsidR="003667B3" w:rsidRPr="00C65244" w:rsidRDefault="00553144" w:rsidP="00F87371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28"/>
          <w:rPrChange w:id="0" w:author="Wang Kailing" w:date="2022-03-26T10:28:00Z">
            <w:rPr>
              <w:rFonts w:ascii="Times New Roman" w:eastAsia="Times New Roman" w:hAnsi="Times New Roman" w:cs="Times New Roman"/>
              <w:sz w:val="24"/>
            </w:rPr>
          </w:rPrChange>
        </w:rPr>
      </w:pPr>
      <w:r w:rsidRPr="00C65244">
        <w:rPr>
          <w:rFonts w:ascii="Times New Roman" w:eastAsia="Times New Roman" w:hAnsi="Times New Roman" w:cs="Times New Roman"/>
          <w:sz w:val="32"/>
          <w:szCs w:val="28"/>
          <w:rPrChange w:id="1" w:author="Wang Kailing" w:date="2022-03-26T10:28:00Z">
            <w:rPr>
              <w:rFonts w:ascii="Times New Roman" w:eastAsia="Times New Roman" w:hAnsi="Times New Roman" w:cs="Times New Roman"/>
              <w:sz w:val="24"/>
            </w:rPr>
          </w:rPrChange>
        </w:rPr>
        <w:t xml:space="preserve">Deliver </w:t>
      </w:r>
      <w:del w:id="2" w:author="Wang Kailing" w:date="2022-03-22T08:41:00Z">
        <w:r w:rsidRPr="00C65244" w:rsidDel="00FD43D7">
          <w:rPr>
            <w:rFonts w:ascii="Times New Roman" w:eastAsia="Times New Roman" w:hAnsi="Times New Roman" w:cs="Times New Roman"/>
            <w:sz w:val="32"/>
            <w:szCs w:val="28"/>
            <w:rPrChange w:id="3" w:author="Wang Kailing" w:date="2022-03-26T10:28:00Z">
              <w:rPr>
                <w:rFonts w:asciiTheme="minorEastAsia" w:hAnsiTheme="minorEastAsia" w:cs="Times New Roman"/>
                <w:sz w:val="24"/>
                <w:lang w:eastAsia="zh-CN"/>
              </w:rPr>
            </w:rPrChange>
          </w:rPr>
          <w:delText>it</w:delText>
        </w:r>
      </w:del>
      <w:ins w:id="4" w:author="Wang Kailing" w:date="2022-03-22T08:41:00Z">
        <w:r w:rsidR="00FD43D7" w:rsidRPr="00C65244">
          <w:rPr>
            <w:rFonts w:ascii="Times New Roman" w:eastAsia="Times New Roman" w:hAnsi="Times New Roman" w:cs="Times New Roman"/>
            <w:sz w:val="32"/>
            <w:szCs w:val="28"/>
            <w:rPrChange w:id="5" w:author="Wang Kailing" w:date="2022-03-26T10:28:00Z">
              <w:rPr>
                <w:rFonts w:asciiTheme="minorEastAsia" w:hAnsiTheme="minorEastAsia" w:cs="Times New Roman"/>
                <w:sz w:val="24"/>
                <w:lang w:eastAsia="zh-CN"/>
              </w:rPr>
            </w:rPrChange>
          </w:rPr>
          <w:t>Takeout</w:t>
        </w:r>
      </w:ins>
      <w:r w:rsidRPr="00C65244">
        <w:rPr>
          <w:rFonts w:ascii="Times New Roman" w:eastAsia="Times New Roman" w:hAnsi="Times New Roman" w:cs="Times New Roman"/>
          <w:sz w:val="32"/>
          <w:szCs w:val="28"/>
          <w:rPrChange w:id="6" w:author="Wang Kailing" w:date="2022-03-26T10:28:00Z">
            <w:rPr>
              <w:rFonts w:ascii="Times New Roman" w:eastAsia="Times New Roman" w:hAnsi="Times New Roman" w:cs="Times New Roman"/>
              <w:sz w:val="24"/>
            </w:rPr>
          </w:rPrChange>
        </w:rPr>
        <w:t xml:space="preserve"> into the </w:t>
      </w:r>
      <w:ins w:id="7" w:author="Wang Kailing" w:date="2022-03-22T08:42:00Z">
        <w:r w:rsidR="00FD43D7" w:rsidRPr="00C65244">
          <w:rPr>
            <w:rFonts w:ascii="Times New Roman" w:eastAsia="Times New Roman" w:hAnsi="Times New Roman" w:cs="Times New Roman"/>
            <w:sz w:val="32"/>
            <w:szCs w:val="28"/>
            <w:rPrChange w:id="8" w:author="Wang Kailing" w:date="2022-03-26T10:28:00Z">
              <w:rPr>
                <w:rFonts w:ascii="Times New Roman" w:eastAsia="Times New Roman" w:hAnsi="Times New Roman" w:cs="Times New Roman"/>
                <w:sz w:val="24"/>
              </w:rPr>
            </w:rPrChange>
          </w:rPr>
          <w:t>C</w:t>
        </w:r>
      </w:ins>
      <w:del w:id="9" w:author="Wang Kailing" w:date="2022-03-22T08:42:00Z">
        <w:r w:rsidRPr="00C65244" w:rsidDel="00FD43D7">
          <w:rPr>
            <w:rFonts w:ascii="Times New Roman" w:eastAsia="Times New Roman" w:hAnsi="Times New Roman" w:cs="Times New Roman"/>
            <w:sz w:val="32"/>
            <w:szCs w:val="28"/>
            <w:rPrChange w:id="10" w:author="Wang Kailing" w:date="2022-03-26T10:28:00Z">
              <w:rPr>
                <w:rFonts w:ascii="Times New Roman" w:eastAsia="Times New Roman" w:hAnsi="Times New Roman" w:cs="Times New Roman"/>
                <w:sz w:val="24"/>
              </w:rPr>
            </w:rPrChange>
          </w:rPr>
          <w:delText>c</w:delText>
        </w:r>
      </w:del>
      <w:r w:rsidRPr="00C65244">
        <w:rPr>
          <w:rFonts w:ascii="Times New Roman" w:eastAsia="Times New Roman" w:hAnsi="Times New Roman" w:cs="Times New Roman"/>
          <w:sz w:val="32"/>
          <w:szCs w:val="28"/>
          <w:rPrChange w:id="11" w:author="Wang Kailing" w:date="2022-03-26T10:28:00Z">
            <w:rPr>
              <w:rFonts w:ascii="Times New Roman" w:eastAsia="Times New Roman" w:hAnsi="Times New Roman" w:cs="Times New Roman"/>
              <w:sz w:val="24"/>
            </w:rPr>
          </w:rPrChange>
        </w:rPr>
        <w:t xml:space="preserve">ampus, </w:t>
      </w:r>
      <w:del w:id="12" w:author="Wang Kailing" w:date="2022-03-22T08:41:00Z">
        <w:r w:rsidRPr="00C65244" w:rsidDel="00FD43D7">
          <w:rPr>
            <w:rFonts w:ascii="Times New Roman" w:eastAsia="Times New Roman" w:hAnsi="Times New Roman" w:cs="Times New Roman"/>
            <w:sz w:val="32"/>
            <w:szCs w:val="28"/>
            <w:rPrChange w:id="13" w:author="Wang Kailing" w:date="2022-03-26T10:28:00Z">
              <w:rPr>
                <w:rFonts w:asciiTheme="minorEastAsia" w:hAnsiTheme="minorEastAsia" w:cs="Times New Roman"/>
                <w:sz w:val="24"/>
                <w:lang w:eastAsia="zh-CN"/>
              </w:rPr>
            </w:rPrChange>
          </w:rPr>
          <w:delText>p</w:delText>
        </w:r>
      </w:del>
      <w:ins w:id="14" w:author="Wang Kailing" w:date="2022-03-22T08:41:00Z">
        <w:r w:rsidR="00FD43D7" w:rsidRPr="00C65244">
          <w:rPr>
            <w:rFonts w:ascii="Times New Roman" w:eastAsia="Times New Roman" w:hAnsi="Times New Roman" w:cs="Times New Roman"/>
            <w:sz w:val="32"/>
            <w:szCs w:val="28"/>
            <w:rPrChange w:id="15" w:author="Wang Kailing" w:date="2022-03-26T10:28:00Z">
              <w:rPr>
                <w:rFonts w:asciiTheme="minorEastAsia" w:hAnsiTheme="minorEastAsia" w:cs="Times New Roman"/>
                <w:sz w:val="24"/>
                <w:lang w:eastAsia="zh-CN"/>
              </w:rPr>
            </w:rPrChange>
          </w:rPr>
          <w:t>P</w:t>
        </w:r>
      </w:ins>
      <w:r w:rsidRPr="00C65244">
        <w:rPr>
          <w:rFonts w:ascii="Times New Roman" w:eastAsia="Times New Roman" w:hAnsi="Times New Roman" w:cs="Times New Roman"/>
          <w:sz w:val="32"/>
          <w:szCs w:val="28"/>
          <w:rPrChange w:id="16" w:author="Wang Kailing" w:date="2022-03-26T10:28:00Z">
            <w:rPr>
              <w:rFonts w:ascii="Times New Roman" w:eastAsia="Times New Roman" w:hAnsi="Times New Roman" w:cs="Times New Roman"/>
              <w:sz w:val="24"/>
            </w:rPr>
          </w:rPrChange>
        </w:rPr>
        <w:t>lease</w:t>
      </w:r>
    </w:p>
    <w:p w14:paraId="22EF2C28" w14:textId="057B99EE" w:rsidR="003667B3" w:rsidRDefault="00553144" w:rsidP="00F87371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</w:t>
      </w:r>
      <w:ins w:id="17" w:author="Wang Kailing" w:date="2022-03-26T10:27:00Z">
        <w:r w:rsidR="00C65244" w:rsidRPr="00C65244">
          <w:rPr>
            <w:rFonts w:ascii="Times New Roman" w:eastAsia="Times New Roman" w:hAnsi="Times New Roman" w:cs="Times New Roman" w:hint="eastAsia"/>
            <w:sz w:val="24"/>
            <w:rPrChange w:id="18" w:author="Wang Kailing" w:date="2022-03-26T10:28:00Z">
              <w:rPr>
                <w:rFonts w:asciiTheme="minorEastAsia" w:hAnsiTheme="minorEastAsia" w:cs="Times New Roman" w:hint="eastAsia"/>
                <w:sz w:val="24"/>
                <w:lang w:eastAsia="zh-CN"/>
              </w:rPr>
            </w:rPrChange>
          </w:rPr>
          <w:t>Feb</w:t>
        </w:r>
        <w:r w:rsidR="00C65244" w:rsidRPr="00C65244">
          <w:rPr>
            <w:rFonts w:ascii="Times New Roman" w:eastAsia="Times New Roman" w:hAnsi="Times New Roman" w:cs="Times New Roman"/>
            <w:sz w:val="24"/>
            <w:rPrChange w:id="19" w:author="Wang Kailing" w:date="2022-03-26T10:28:00Z">
              <w:rPr>
                <w:rFonts w:asciiTheme="minorEastAsia" w:hAnsiTheme="minorEastAsia" w:cs="Times New Roman"/>
                <w:sz w:val="24"/>
                <w:lang w:eastAsia="zh-CN"/>
              </w:rPr>
            </w:rPrChange>
          </w:rPr>
          <w:t xml:space="preserve">. </w:t>
        </w:r>
      </w:ins>
      <w:r>
        <w:rPr>
          <w:rFonts w:ascii="Times New Roman" w:eastAsia="Times New Roman" w:hAnsi="Times New Roman" w:cs="Times New Roman"/>
          <w:sz w:val="24"/>
        </w:rPr>
        <w:t>2022</w:t>
      </w:r>
      <w:del w:id="20" w:author="Wang Kailing" w:date="2022-03-26T10:27:00Z">
        <w:r w:rsidDel="00C65244">
          <w:rPr>
            <w:rFonts w:ascii="Times New Roman" w:eastAsia="Times New Roman" w:hAnsi="Times New Roman" w:cs="Times New Roman"/>
            <w:sz w:val="24"/>
          </w:rPr>
          <w:delText>.2.10</w:delText>
        </w:r>
      </w:del>
      <w:r>
        <w:rPr>
          <w:rFonts w:ascii="Times New Roman" w:eastAsia="Times New Roman" w:hAnsi="Times New Roman" w:cs="Times New Roman"/>
          <w:sz w:val="24"/>
        </w:rPr>
        <w:t>, Min Jiang University issued a ban on take-out food delivery</w:t>
      </w:r>
      <w:del w:id="21" w:author="Wang Kailing" w:date="2022-03-26T10:51:00Z">
        <w:r w:rsidDel="00185B55">
          <w:rPr>
            <w:rFonts w:ascii="Times New Roman" w:eastAsia="Times New Roman" w:hAnsi="Times New Roman" w:cs="Times New Roman"/>
            <w:sz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</w:rPr>
        <w:t xml:space="preserve">men entering campus, due to concern </w:t>
      </w:r>
      <w:del w:id="22" w:author="Wang Kailing" w:date="2022-03-26T10:30:00Z">
        <w:r w:rsidDel="00C65244">
          <w:rPr>
            <w:rFonts w:ascii="Times New Roman" w:eastAsia="Times New Roman" w:hAnsi="Times New Roman" w:cs="Times New Roman"/>
            <w:sz w:val="24"/>
          </w:rPr>
          <w:delText>on</w:delText>
        </w:r>
      </w:del>
      <w:ins w:id="23" w:author="Wang Kailing" w:date="2022-03-26T10:30:00Z">
        <w:r w:rsidR="00C65244">
          <w:rPr>
            <w:rFonts w:ascii="Times New Roman" w:eastAsia="Times New Roman" w:hAnsi="Times New Roman" w:cs="Times New Roman"/>
            <w:sz w:val="24"/>
          </w:rPr>
          <w:t>over</w:t>
        </w:r>
      </w:ins>
      <w:r>
        <w:rPr>
          <w:rFonts w:ascii="Times New Roman" w:eastAsia="Times New Roman" w:hAnsi="Times New Roman" w:cs="Times New Roman"/>
          <w:sz w:val="24"/>
        </w:rPr>
        <w:t xml:space="preserve"> food safety. It seems </w:t>
      </w:r>
      <w:ins w:id="24" w:author="Wang Kailing" w:date="2022-03-26T10:30:00Z">
        <w:r w:rsidR="00C65244">
          <w:rPr>
            <w:rFonts w:ascii="Times New Roman" w:eastAsia="Times New Roman" w:hAnsi="Times New Roman" w:cs="Times New Roman"/>
            <w:sz w:val="24"/>
          </w:rPr>
          <w:t xml:space="preserve">to be </w:t>
        </w:r>
      </w:ins>
      <w:r>
        <w:rPr>
          <w:rFonts w:ascii="Times New Roman" w:eastAsia="Times New Roman" w:hAnsi="Times New Roman" w:cs="Times New Roman"/>
          <w:sz w:val="24"/>
        </w:rPr>
        <w:t xml:space="preserve">a sound reason. But on the whole, simply attempting to keep take-out food away is undoubtedly absurd. Given that </w:t>
      </w:r>
      <w:r w:rsidR="00F87371">
        <w:rPr>
          <w:rFonts w:ascii="Times New Roman" w:eastAsia="Times New Roman" w:hAnsi="Times New Roman" w:cs="Times New Roman"/>
          <w:sz w:val="24"/>
        </w:rPr>
        <w:t>take-out food</w:t>
      </w:r>
      <w:r>
        <w:rPr>
          <w:rFonts w:ascii="Times New Roman" w:eastAsia="Times New Roman" w:hAnsi="Times New Roman" w:cs="Times New Roman"/>
          <w:sz w:val="24"/>
        </w:rPr>
        <w:t xml:space="preserve"> frees students from their busy and fixed schedule, saves money </w:t>
      </w:r>
      <w:del w:id="25" w:author="Wang Kailing" w:date="2022-03-26T10:48:00Z">
        <w:r w:rsidDel="00951E32">
          <w:rPr>
            <w:rFonts w:ascii="Times New Roman" w:eastAsia="Times New Roman" w:hAnsi="Times New Roman" w:cs="Times New Roman"/>
            <w:sz w:val="24"/>
          </w:rPr>
          <w:delText xml:space="preserve">while tastes good </w:delText>
        </w:r>
      </w:del>
      <w:r>
        <w:rPr>
          <w:rFonts w:ascii="Times New Roman" w:eastAsia="Times New Roman" w:hAnsi="Times New Roman" w:cs="Times New Roman"/>
          <w:sz w:val="24"/>
        </w:rPr>
        <w:t xml:space="preserve">as well as reduces crowding under the global pandemic, I </w:t>
      </w:r>
      <w:del w:id="26" w:author="Wang Kailing" w:date="2022-03-26T10:39:00Z">
        <w:r w:rsidDel="00F854CE">
          <w:rPr>
            <w:rFonts w:ascii="Times New Roman" w:eastAsia="Times New Roman" w:hAnsi="Times New Roman" w:cs="Times New Roman"/>
            <w:sz w:val="24"/>
          </w:rPr>
          <w:delText>have to state</w:delText>
        </w:r>
      </w:del>
      <w:ins w:id="27" w:author="Wang Kailing" w:date="2022-03-26T10:39:00Z">
        <w:r w:rsidR="00F854CE">
          <w:rPr>
            <w:rFonts w:ascii="Times New Roman" w:eastAsia="Times New Roman" w:hAnsi="Times New Roman" w:cs="Times New Roman"/>
            <w:sz w:val="24"/>
          </w:rPr>
          <w:t>am convi</w:t>
        </w:r>
      </w:ins>
      <w:ins w:id="28" w:author="Wang Kailing" w:date="2022-03-26T10:41:00Z">
        <w:r w:rsidR="00F854CE">
          <w:rPr>
            <w:rFonts w:ascii="Times New Roman" w:eastAsia="Times New Roman" w:hAnsi="Times New Roman" w:cs="Times New Roman"/>
            <w:sz w:val="24"/>
          </w:rPr>
          <w:t>n</w:t>
        </w:r>
      </w:ins>
      <w:ins w:id="29" w:author="Wang Kailing" w:date="2022-03-26T10:39:00Z">
        <w:r w:rsidR="00F854CE">
          <w:rPr>
            <w:rFonts w:ascii="Times New Roman" w:eastAsia="Times New Roman" w:hAnsi="Times New Roman" w:cs="Times New Roman"/>
            <w:sz w:val="24"/>
          </w:rPr>
          <w:t>ced</w:t>
        </w:r>
      </w:ins>
      <w:r>
        <w:rPr>
          <w:rFonts w:ascii="Times New Roman" w:eastAsia="Times New Roman" w:hAnsi="Times New Roman" w:cs="Times New Roman"/>
          <w:sz w:val="24"/>
        </w:rPr>
        <w:t xml:space="preserve"> that take-out entering school is a necessity. </w:t>
      </w:r>
    </w:p>
    <w:p w14:paraId="4C7DC157" w14:textId="606F8E1D" w:rsidR="003667B3" w:rsidRDefault="00185B55" w:rsidP="00F87371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ins w:id="30" w:author="Wang Kailing" w:date="2022-03-26T10:50:00Z">
        <w:r>
          <w:rPr>
            <w:rFonts w:ascii="Times New Roman" w:eastAsia="Times New Roman" w:hAnsi="Times New Roman" w:cs="Times New Roman"/>
            <w:sz w:val="24"/>
          </w:rPr>
          <w:t xml:space="preserve">Take-out food allows us to have a </w:t>
        </w:r>
      </w:ins>
      <w:ins w:id="31" w:author="Wang Kailing" w:date="2022-03-26T10:51:00Z">
        <w:r>
          <w:rPr>
            <w:rFonts w:ascii="Times New Roman" w:eastAsia="Times New Roman" w:hAnsi="Times New Roman" w:cs="Times New Roman"/>
            <w:sz w:val="24"/>
          </w:rPr>
          <w:t xml:space="preserve">more adjustable </w:t>
        </w:r>
      </w:ins>
      <w:ins w:id="32" w:author="Wang Kailing" w:date="2022-03-26T10:50:00Z">
        <w:r>
          <w:rPr>
            <w:rFonts w:ascii="Times New Roman" w:eastAsia="Times New Roman" w:hAnsi="Times New Roman" w:cs="Times New Roman"/>
            <w:sz w:val="24"/>
          </w:rPr>
          <w:t xml:space="preserve">schedule. </w:t>
        </w:r>
      </w:ins>
      <w:r w:rsidR="00553144">
        <w:rPr>
          <w:rFonts w:ascii="Times New Roman" w:eastAsia="Times New Roman" w:hAnsi="Times New Roman" w:cs="Times New Roman"/>
          <w:sz w:val="24"/>
        </w:rPr>
        <w:t>Upset as I was when I found my lesson ends at 8:00</w:t>
      </w:r>
      <w:ins w:id="33" w:author="Wang Kailing" w:date="2022-03-26T10:52:00Z">
        <w:r>
          <w:rPr>
            <w:rFonts w:ascii="Times New Roman" w:eastAsia="Times New Roman" w:hAnsi="Times New Roman" w:cs="Times New Roman"/>
            <w:sz w:val="24"/>
          </w:rPr>
          <w:t xml:space="preserve"> p.m.</w:t>
        </w:r>
      </w:ins>
      <w:r w:rsidR="00553144">
        <w:rPr>
          <w:rFonts w:ascii="Times New Roman" w:eastAsia="Times New Roman" w:hAnsi="Times New Roman" w:cs="Times New Roman"/>
          <w:sz w:val="24"/>
        </w:rPr>
        <w:t xml:space="preserve">, I wasn’t actually worried about my dinner, though I knew the school canteen is closed after 7:00. Take-out food and hard-working delivery men save me from time to time whenever my meal time </w:t>
      </w:r>
      <w:del w:id="34" w:author="Wang Kailing" w:date="2022-03-26T10:52:00Z">
        <w:r w:rsidR="00553144" w:rsidDel="00185B55">
          <w:rPr>
            <w:rFonts w:ascii="Times New Roman" w:eastAsia="Times New Roman" w:hAnsi="Times New Roman" w:cs="Times New Roman"/>
            <w:sz w:val="24"/>
          </w:rPr>
          <w:delText xml:space="preserve">was </w:delText>
        </w:r>
      </w:del>
      <w:ins w:id="35" w:author="Wang Kailing" w:date="2022-03-26T10:52:00Z">
        <w:r>
          <w:rPr>
            <w:rFonts w:ascii="Times New Roman" w:eastAsia="Times New Roman" w:hAnsi="Times New Roman" w:cs="Times New Roman"/>
            <w:sz w:val="24"/>
          </w:rPr>
          <w:t>is</w:t>
        </w:r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ins>
      <w:r w:rsidR="00553144">
        <w:rPr>
          <w:rFonts w:ascii="Times New Roman" w:eastAsia="Times New Roman" w:hAnsi="Times New Roman" w:cs="Times New Roman"/>
          <w:sz w:val="24"/>
        </w:rPr>
        <w:t xml:space="preserve">occupied, and this is the same with most college students. For </w:t>
      </w:r>
      <w:del w:id="36" w:author="Wang Kailing" w:date="2022-03-26T11:25:00Z">
        <w:r w:rsidR="00553144" w:rsidDel="006E0A73">
          <w:rPr>
            <w:rFonts w:ascii="Times New Roman" w:eastAsia="Times New Roman" w:hAnsi="Times New Roman" w:cs="Times New Roman"/>
            <w:sz w:val="24"/>
          </w:rPr>
          <w:delText>graduate and PhD students</w:delText>
        </w:r>
      </w:del>
      <w:ins w:id="37" w:author="Wang Kailing" w:date="2022-03-26T11:25:00Z">
        <w:r w:rsidR="006E0A73">
          <w:rPr>
            <w:rFonts w:ascii="Times New Roman" w:eastAsia="Times New Roman" w:hAnsi="Times New Roman" w:cs="Times New Roman"/>
            <w:sz w:val="24"/>
          </w:rPr>
          <w:t>masters and doctors</w:t>
        </w:r>
      </w:ins>
      <w:r w:rsidR="00553144">
        <w:rPr>
          <w:rFonts w:ascii="Times New Roman" w:eastAsia="Times New Roman" w:hAnsi="Times New Roman" w:cs="Times New Roman"/>
          <w:sz w:val="24"/>
        </w:rPr>
        <w:t>, they often work all day long, but skipping meals is no longer a norm thanks to take-out. In a word, take-out makes our timetable flexible. It’s no doubt a must on campus nowadays.</w:t>
      </w:r>
    </w:p>
    <w:p w14:paraId="0F6EF309" w14:textId="0B39249E" w:rsidR="003667B3" w:rsidRDefault="00553144" w:rsidP="00F87371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Adding to the necessity of take-out is its </w:t>
      </w:r>
      <w:del w:id="38" w:author="Wang Kailing" w:date="2022-03-26T11:25:00Z">
        <w:r w:rsidDel="006E0A73">
          <w:rPr>
            <w:rFonts w:ascii="Times New Roman" w:eastAsia="Times New Roman" w:hAnsi="Times New Roman" w:cs="Times New Roman"/>
            <w:sz w:val="24"/>
          </w:rPr>
          <w:delText>cheap</w:delText>
        </w:r>
      </w:del>
      <w:ins w:id="39" w:author="Wang Kailing" w:date="2022-03-26T12:12:00Z">
        <w:r w:rsidR="00CA7E3F">
          <w:rPr>
            <w:rFonts w:ascii="Times New Roman" w:eastAsia="Times New Roman" w:hAnsi="Times New Roman" w:cs="Times New Roman"/>
            <w:sz w:val="24"/>
          </w:rPr>
          <w:t>ap</w:t>
        </w:r>
      </w:ins>
      <w:ins w:id="40" w:author="Wang Kailing" w:date="2022-03-26T12:13:00Z">
        <w:r w:rsidR="00CA7E3F">
          <w:rPr>
            <w:rFonts w:ascii="Times New Roman" w:eastAsia="Times New Roman" w:hAnsi="Times New Roman" w:cs="Times New Roman"/>
            <w:sz w:val="24"/>
          </w:rPr>
          <w:t>pealing</w:t>
        </w:r>
      </w:ins>
      <w:ins w:id="41" w:author="Wang Kailing" w:date="2022-03-26T11:25:00Z">
        <w:r w:rsidR="006E0A73">
          <w:rPr>
            <w:rFonts w:ascii="Times New Roman" w:eastAsia="Times New Roman" w:hAnsi="Times New Roman" w:cs="Times New Roman"/>
            <w:sz w:val="24"/>
          </w:rPr>
          <w:t xml:space="preserve"> price</w:t>
        </w:r>
      </w:ins>
      <w:r>
        <w:rPr>
          <w:rFonts w:ascii="Times New Roman" w:eastAsia="Times New Roman" w:hAnsi="Times New Roman" w:cs="Times New Roman"/>
          <w:sz w:val="24"/>
        </w:rPr>
        <w:t xml:space="preserve"> and good taste. College students are youngsters from all over the country, who have different taste</w:t>
      </w:r>
      <w:ins w:id="42" w:author="Wang Kailing" w:date="2022-03-26T12:13:00Z">
        <w:r w:rsidR="00CA7E3F">
          <w:rPr>
            <w:rFonts w:ascii="Times New Roman" w:eastAsia="Times New Roman" w:hAnsi="Times New Roman" w:cs="Times New Roman"/>
            <w:sz w:val="24"/>
          </w:rPr>
          <w:t>s</w:t>
        </w:r>
      </w:ins>
      <w:r>
        <w:rPr>
          <w:rFonts w:ascii="Times New Roman" w:eastAsia="Times New Roman" w:hAnsi="Times New Roman" w:cs="Times New Roman"/>
          <w:sz w:val="24"/>
        </w:rPr>
        <w:t xml:space="preserve"> and are curious about different food outside</w:t>
      </w:r>
      <w:ins w:id="43" w:author="Wang Kailing" w:date="2022-03-26T12:13:00Z">
        <w:r w:rsidR="00CA7E3F">
          <w:rPr>
            <w:rFonts w:ascii="Times New Roman" w:eastAsia="Times New Roman" w:hAnsi="Times New Roman" w:cs="Times New Roman"/>
            <w:sz w:val="24"/>
          </w:rPr>
          <w:t xml:space="preserve"> their hometown</w:t>
        </w:r>
      </w:ins>
      <w:r>
        <w:rPr>
          <w:rFonts w:ascii="Times New Roman" w:eastAsia="Times New Roman" w:hAnsi="Times New Roman" w:cs="Times New Roman"/>
          <w:sz w:val="24"/>
        </w:rPr>
        <w:t xml:space="preserve">, when their budget is tight. Far from enough kinds of food are served in the school canteen, and </w:t>
      </w:r>
      <w:del w:id="44" w:author="Wang Kailing" w:date="2022-03-26T12:34:00Z">
        <w:r w:rsidDel="009700C6">
          <w:rPr>
            <w:rFonts w:ascii="Times New Roman" w:eastAsia="Times New Roman" w:hAnsi="Times New Roman" w:cs="Times New Roman"/>
            <w:sz w:val="24"/>
          </w:rPr>
          <w:delText xml:space="preserve">outside </w:delText>
        </w:r>
      </w:del>
      <w:ins w:id="45" w:author="Wang Kailing" w:date="2022-03-26T12:34:00Z">
        <w:r w:rsidR="009700C6">
          <w:rPr>
            <w:rFonts w:ascii="Times New Roman" w:eastAsia="Times New Roman" w:hAnsi="Times New Roman" w:cs="Times New Roman"/>
            <w:sz w:val="24"/>
          </w:rPr>
          <w:t>off-campus</w:t>
        </w:r>
        <w:r w:rsidR="009700C6">
          <w:rPr>
            <w:rFonts w:ascii="Times New Roman" w:eastAsia="Times New Roman" w:hAnsi="Times New Roman" w:cs="Times New Roman"/>
            <w:sz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</w:rPr>
        <w:t>restaurants usually cost a bit.</w:t>
      </w:r>
      <w:r w:rsidR="00F87371">
        <w:rPr>
          <w:rFonts w:ascii="Times New Roman" w:eastAsia="Times New Roman" w:hAnsi="Times New Roman" w:cs="Times New Roman"/>
          <w:sz w:val="24"/>
        </w:rPr>
        <w:t xml:space="preserve"> </w:t>
      </w:r>
      <w:del w:id="46" w:author="Wang Kailing" w:date="2022-03-26T12:33:00Z">
        <w:r w:rsidDel="009700C6">
          <w:rPr>
            <w:rFonts w:ascii="Times New Roman" w:eastAsia="Times New Roman" w:hAnsi="Times New Roman" w:cs="Times New Roman"/>
            <w:sz w:val="24"/>
          </w:rPr>
          <w:delText>On this occasion</w:delText>
        </w:r>
      </w:del>
      <w:ins w:id="47" w:author="Wang Kailing" w:date="2022-03-26T12:33:00Z">
        <w:r w:rsidR="009700C6">
          <w:rPr>
            <w:rFonts w:ascii="Times New Roman" w:eastAsia="Times New Roman" w:hAnsi="Times New Roman" w:cs="Times New Roman"/>
            <w:sz w:val="24"/>
          </w:rPr>
          <w:t>In this case</w:t>
        </w:r>
      </w:ins>
      <w:r>
        <w:rPr>
          <w:rFonts w:ascii="Times New Roman" w:eastAsia="Times New Roman" w:hAnsi="Times New Roman" w:cs="Times New Roman"/>
          <w:sz w:val="24"/>
        </w:rPr>
        <w:t>, take-out, known for being cheap and diverse, satisfies the need of college students perfectly.</w:t>
      </w:r>
    </w:p>
    <w:p w14:paraId="2E6E5E3D" w14:textId="68863FF9" w:rsidR="003667B3" w:rsidDel="004B11EA" w:rsidRDefault="00553144" w:rsidP="00F87371">
      <w:pPr>
        <w:spacing w:line="480" w:lineRule="auto"/>
        <w:jc w:val="both"/>
        <w:rPr>
          <w:del w:id="48" w:author="Wang Kailing" w:date="2022-03-26T12:14:00Z"/>
          <w:rFonts w:ascii="Times New Roman" w:eastAsia="Times New Roman" w:hAnsi="Times New Roman" w:cs="Times New Roman"/>
          <w:sz w:val="24"/>
        </w:rPr>
      </w:pPr>
      <w:del w:id="49" w:author="Wang Kailing" w:date="2022-03-26T12:14:00Z">
        <w:r w:rsidDel="00CA7E3F">
          <w:rPr>
            <w:rFonts w:ascii="Times New Roman" w:eastAsia="Times New Roman" w:hAnsi="Times New Roman" w:cs="Times New Roman"/>
            <w:sz w:val="24"/>
          </w:rPr>
          <w:delText>Another advantage of take-out is that it reduces unnecessary crowding, which makes epidemic control easier. Especially during the COVID-19 pandemic, hanging out is not recommended.</w:delText>
        </w:r>
      </w:del>
      <w:ins w:id="50" w:author="Wang Kailing" w:date="2022-03-26T12:21:00Z">
        <w:r w:rsidR="00690B68">
          <w:rPr>
            <w:rFonts w:ascii="Times New Roman" w:eastAsia="Times New Roman" w:hAnsi="Times New Roman" w:cs="Times New Roman"/>
            <w:sz w:val="24"/>
          </w:rPr>
          <w:t xml:space="preserve">Another advantage of takeout food is that it helps control epidemic. </w:t>
        </w:r>
      </w:ins>
      <w:ins w:id="51" w:author="Wang Kailing" w:date="2022-03-26T12:45:00Z">
        <w:r w:rsidR="004B11EA">
          <w:rPr>
            <w:rFonts w:ascii="Times New Roman" w:eastAsia="Times New Roman" w:hAnsi="Times New Roman" w:cs="Times New Roman"/>
            <w:sz w:val="24"/>
          </w:rPr>
          <w:t>In normal times, t</w:t>
        </w:r>
      </w:ins>
      <w:ins w:id="52" w:author="Wang Kailing" w:date="2022-03-26T12:22:00Z">
        <w:r w:rsidR="008536BC">
          <w:rPr>
            <w:rFonts w:ascii="Times New Roman" w:eastAsia="Times New Roman" w:hAnsi="Times New Roman" w:cs="Times New Roman"/>
            <w:sz w:val="24"/>
          </w:rPr>
          <w:t>akeout</w:t>
        </w:r>
      </w:ins>
      <w:ins w:id="53" w:author="Wang Kailing" w:date="2022-03-26T12:23:00Z">
        <w:r w:rsidR="008536BC">
          <w:rPr>
            <w:rFonts w:ascii="Times New Roman" w:eastAsia="Times New Roman" w:hAnsi="Times New Roman" w:cs="Times New Roman"/>
            <w:sz w:val="24"/>
          </w:rPr>
          <w:t xml:space="preserve"> helps </w:t>
        </w:r>
      </w:ins>
      <w:ins w:id="54" w:author="Wang Kailing" w:date="2022-03-26T12:27:00Z">
        <w:r w:rsidR="001439B0">
          <w:rPr>
            <w:rFonts w:ascii="Times New Roman" w:eastAsia="Times New Roman" w:hAnsi="Times New Roman" w:cs="Times New Roman"/>
            <w:sz w:val="24"/>
          </w:rPr>
          <w:t>prevent</w:t>
        </w:r>
      </w:ins>
      <w:ins w:id="55" w:author="Wang Kailing" w:date="2022-03-26T12:23:00Z">
        <w:r w:rsidR="008536BC">
          <w:rPr>
            <w:rFonts w:ascii="Times New Roman" w:eastAsia="Times New Roman" w:hAnsi="Times New Roman" w:cs="Times New Roman"/>
            <w:sz w:val="24"/>
          </w:rPr>
          <w:t xml:space="preserve"> </w:t>
        </w:r>
      </w:ins>
      <w:ins w:id="56" w:author="Wang Kailing" w:date="2022-03-26T12:25:00Z">
        <w:r w:rsidR="008536BC">
          <w:rPr>
            <w:rFonts w:ascii="Times New Roman" w:eastAsia="Times New Roman" w:hAnsi="Times New Roman" w:cs="Times New Roman"/>
            <w:sz w:val="24"/>
          </w:rPr>
          <w:t xml:space="preserve">students </w:t>
        </w:r>
      </w:ins>
      <w:ins w:id="57" w:author="Wang Kailing" w:date="2022-03-26T12:28:00Z">
        <w:r w:rsidR="001439B0">
          <w:rPr>
            <w:rFonts w:ascii="Times New Roman" w:eastAsia="Times New Roman" w:hAnsi="Times New Roman" w:cs="Times New Roman"/>
            <w:sz w:val="24"/>
          </w:rPr>
          <w:t xml:space="preserve">from going </w:t>
        </w:r>
      </w:ins>
      <w:ins w:id="58" w:author="Wang Kailing" w:date="2022-03-26T12:34:00Z">
        <w:r w:rsidR="009700C6">
          <w:rPr>
            <w:rFonts w:ascii="Times New Roman" w:eastAsia="Times New Roman" w:hAnsi="Times New Roman" w:cs="Times New Roman"/>
            <w:sz w:val="24"/>
          </w:rPr>
          <w:t>off</w:t>
        </w:r>
      </w:ins>
      <w:ins w:id="59" w:author="Wang Kailing" w:date="2022-03-26T12:28:00Z">
        <w:r w:rsidR="001439B0">
          <w:rPr>
            <w:rFonts w:ascii="Times New Roman" w:eastAsia="Times New Roman" w:hAnsi="Times New Roman" w:cs="Times New Roman"/>
            <w:sz w:val="24"/>
          </w:rPr>
          <w:t xml:space="preserve"> campus for</w:t>
        </w:r>
      </w:ins>
      <w:ins w:id="60" w:author="Wang Kailing" w:date="2022-03-26T12:23:00Z">
        <w:r w:rsidR="008536BC">
          <w:rPr>
            <w:rFonts w:ascii="Times New Roman" w:eastAsia="Times New Roman" w:hAnsi="Times New Roman" w:cs="Times New Roman"/>
            <w:sz w:val="24"/>
          </w:rPr>
          <w:t xml:space="preserve"> restaurant, and thus </w:t>
        </w:r>
      </w:ins>
      <w:ins w:id="61" w:author="Wang Kailing" w:date="2022-03-26T12:30:00Z">
        <w:r w:rsidR="001439B0">
          <w:rPr>
            <w:rFonts w:ascii="Times New Roman" w:eastAsia="Times New Roman" w:hAnsi="Times New Roman" w:cs="Times New Roman"/>
            <w:sz w:val="24"/>
          </w:rPr>
          <w:t>lower</w:t>
        </w:r>
      </w:ins>
      <w:ins w:id="62" w:author="Wang Kailing" w:date="2022-03-26T12:32:00Z">
        <w:r w:rsidR="009700C6">
          <w:rPr>
            <w:rFonts w:ascii="Times New Roman" w:eastAsia="Times New Roman" w:hAnsi="Times New Roman" w:cs="Times New Roman"/>
            <w:sz w:val="24"/>
          </w:rPr>
          <w:t>s</w:t>
        </w:r>
      </w:ins>
      <w:ins w:id="63" w:author="Wang Kailing" w:date="2022-03-26T12:30:00Z">
        <w:r w:rsidR="001439B0">
          <w:rPr>
            <w:rFonts w:ascii="Times New Roman" w:eastAsia="Times New Roman" w:hAnsi="Times New Roman" w:cs="Times New Roman"/>
            <w:sz w:val="24"/>
          </w:rPr>
          <w:t xml:space="preserve"> the chance for </w:t>
        </w:r>
      </w:ins>
      <w:ins w:id="64" w:author="Wang Kailing" w:date="2022-03-26T12:32:00Z">
        <w:r w:rsidR="009700C6">
          <w:rPr>
            <w:rFonts w:ascii="Times New Roman" w:eastAsia="Times New Roman" w:hAnsi="Times New Roman" w:cs="Times New Roman"/>
            <w:sz w:val="24"/>
          </w:rPr>
          <w:t>the virus entering campus</w:t>
        </w:r>
      </w:ins>
      <w:ins w:id="65" w:author="Wang Kailing" w:date="2022-03-26T12:33:00Z">
        <w:r w:rsidR="009700C6">
          <w:rPr>
            <w:rFonts w:ascii="Times New Roman" w:eastAsia="Times New Roman" w:hAnsi="Times New Roman" w:cs="Times New Roman"/>
            <w:sz w:val="24"/>
          </w:rPr>
          <w:t xml:space="preserve">. Moreover, </w:t>
        </w:r>
      </w:ins>
      <w:ins w:id="66" w:author="Wang Kailing" w:date="2022-03-26T12:40:00Z">
        <w:r w:rsidR="000820C0">
          <w:rPr>
            <w:rFonts w:ascii="Times New Roman" w:eastAsia="Times New Roman" w:hAnsi="Times New Roman" w:cs="Times New Roman"/>
            <w:sz w:val="24"/>
          </w:rPr>
          <w:t xml:space="preserve">in times of </w:t>
        </w:r>
      </w:ins>
      <w:ins w:id="67" w:author="Wang Kailing" w:date="2022-03-26T12:41:00Z">
        <w:r w:rsidR="000820C0">
          <w:rPr>
            <w:rFonts w:ascii="Times New Roman" w:eastAsia="Times New Roman" w:hAnsi="Times New Roman" w:cs="Times New Roman"/>
            <w:sz w:val="24"/>
          </w:rPr>
          <w:t xml:space="preserve">quarantine, </w:t>
        </w:r>
      </w:ins>
      <w:ins w:id="68" w:author="Wang Kailing" w:date="2022-03-26T12:42:00Z">
        <w:r w:rsidR="000820C0">
          <w:rPr>
            <w:rFonts w:ascii="Times New Roman" w:eastAsia="Times New Roman" w:hAnsi="Times New Roman" w:cs="Times New Roman"/>
            <w:sz w:val="24"/>
          </w:rPr>
          <w:t>meals are all delivered in the form of takeout</w:t>
        </w:r>
        <w:r w:rsidR="004B11EA">
          <w:rPr>
            <w:rFonts w:ascii="Times New Roman" w:eastAsia="Times New Roman" w:hAnsi="Times New Roman" w:cs="Times New Roman"/>
            <w:sz w:val="24"/>
          </w:rPr>
          <w:t xml:space="preserve">, which further reduces </w:t>
        </w:r>
      </w:ins>
      <w:ins w:id="69" w:author="Wang Kailing" w:date="2022-03-26T12:43:00Z">
        <w:r w:rsidR="004B11EA">
          <w:rPr>
            <w:rFonts w:ascii="Times New Roman" w:eastAsia="Times New Roman" w:hAnsi="Times New Roman" w:cs="Times New Roman"/>
            <w:sz w:val="24"/>
          </w:rPr>
          <w:t>physical contact.</w:t>
        </w:r>
      </w:ins>
    </w:p>
    <w:p w14:paraId="11D1F57A" w14:textId="77777777" w:rsidR="006238CC" w:rsidRDefault="006238CC" w:rsidP="006238CC">
      <w:pPr>
        <w:spacing w:line="480" w:lineRule="auto"/>
        <w:jc w:val="both"/>
        <w:rPr>
          <w:ins w:id="70" w:author="Wang Kailing" w:date="2022-03-26T12:47:00Z"/>
          <w:rFonts w:ascii="Times New Roman" w:hAnsi="Times New Roman" w:cs="Times New Roman"/>
          <w:sz w:val="24"/>
          <w:lang w:eastAsia="zh-CN"/>
        </w:rPr>
      </w:pPr>
    </w:p>
    <w:p w14:paraId="5B2205F4" w14:textId="4040D256" w:rsidR="003667B3" w:rsidRDefault="00553144" w:rsidP="006238CC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  <w:pPrChange w:id="71" w:author="Wang Kailing" w:date="2022-03-26T12:47:00Z">
          <w:pPr>
            <w:spacing w:line="480" w:lineRule="auto"/>
            <w:jc w:val="both"/>
          </w:pPr>
        </w:pPrChange>
      </w:pPr>
      <w:del w:id="72" w:author="Wang Kailing" w:date="2022-03-26T12:34:00Z">
        <w:r w:rsidDel="009700C6">
          <w:rPr>
            <w:rFonts w:ascii="Times New Roman" w:eastAsia="Times New Roman" w:hAnsi="Times New Roman" w:cs="Times New Roman"/>
            <w:sz w:val="24"/>
          </w:rPr>
          <w:lastRenderedPageBreak/>
          <w:delText>If you ask me, I’d say: ‘Deliver it into the campus, please’.</w:delText>
        </w:r>
      </w:del>
      <w:ins w:id="73" w:author="Wang Kailing" w:date="2022-03-26T12:34:00Z">
        <w:r w:rsidR="009700C6">
          <w:rPr>
            <w:rFonts w:ascii="Times New Roman" w:eastAsia="Times New Roman" w:hAnsi="Times New Roman" w:cs="Times New Roman"/>
            <w:sz w:val="24"/>
          </w:rPr>
          <w:t>In conclusion,</w:t>
        </w:r>
      </w:ins>
      <w:ins w:id="74" w:author="Wang Kailing" w:date="2022-03-26T12:35:00Z">
        <w:r w:rsidR="009700C6">
          <w:rPr>
            <w:rFonts w:ascii="Times New Roman" w:eastAsia="Times New Roman" w:hAnsi="Times New Roman" w:cs="Times New Roman"/>
            <w:sz w:val="24"/>
          </w:rPr>
          <w:t xml:space="preserve"> </w:t>
        </w:r>
      </w:ins>
      <w:del w:id="75" w:author="Wang Kailing" w:date="2022-03-26T12:35:00Z">
        <w:r w:rsidDel="009700C6">
          <w:rPr>
            <w:rFonts w:ascii="Times New Roman" w:eastAsia="Times New Roman" w:hAnsi="Times New Roman" w:cs="Times New Roman"/>
            <w:sz w:val="24"/>
          </w:rPr>
          <w:delText xml:space="preserve"> Take-out has become a certain type of lifestyle, and it makes no sense to ban it.</w:delText>
        </w:r>
      </w:del>
      <w:ins w:id="76" w:author="Wang Kailing" w:date="2022-03-26T12:36:00Z">
        <w:r w:rsidR="009700C6">
          <w:rPr>
            <w:rFonts w:ascii="Times New Roman" w:eastAsia="Times New Roman" w:hAnsi="Times New Roman" w:cs="Times New Roman"/>
            <w:sz w:val="24"/>
          </w:rPr>
          <w:t xml:space="preserve">takeout </w:t>
        </w:r>
      </w:ins>
      <w:ins w:id="77" w:author="Wang Kailing" w:date="2022-03-26T12:38:00Z">
        <w:r w:rsidR="00954EC3">
          <w:rPr>
            <w:rFonts w:ascii="Times New Roman" w:eastAsia="Times New Roman" w:hAnsi="Times New Roman" w:cs="Times New Roman"/>
            <w:sz w:val="24"/>
          </w:rPr>
          <w:t>frees us from tight schedule, saves us money and help control the pandemic. Its ad</w:t>
        </w:r>
      </w:ins>
      <w:ins w:id="78" w:author="Wang Kailing" w:date="2022-03-26T12:39:00Z">
        <w:r w:rsidR="00954EC3">
          <w:rPr>
            <w:rFonts w:ascii="Times New Roman" w:eastAsia="Times New Roman" w:hAnsi="Times New Roman" w:cs="Times New Roman"/>
            <w:sz w:val="24"/>
          </w:rPr>
          <w:t>vantages outweigh disadvantage.</w:t>
        </w:r>
      </w:ins>
    </w:p>
    <w:sectPr w:rsidR="003667B3">
      <w:headerReference w:type="default" r:id="rId6"/>
      <w:pgSz w:w="11906" w:h="16838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55F4" w14:textId="77777777" w:rsidR="00657CF2" w:rsidRDefault="00657CF2">
      <w:pPr>
        <w:spacing w:after="0" w:line="240" w:lineRule="auto"/>
      </w:pPr>
      <w:r>
        <w:separator/>
      </w:r>
    </w:p>
  </w:endnote>
  <w:endnote w:type="continuationSeparator" w:id="0">
    <w:p w14:paraId="2920EE58" w14:textId="77777777" w:rsidR="00657CF2" w:rsidRDefault="0065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6012" w14:textId="77777777" w:rsidR="00657CF2" w:rsidRDefault="00657CF2">
      <w:pPr>
        <w:spacing w:after="0" w:line="240" w:lineRule="auto"/>
      </w:pPr>
      <w:r>
        <w:separator/>
      </w:r>
    </w:p>
  </w:footnote>
  <w:footnote w:type="continuationSeparator" w:id="0">
    <w:p w14:paraId="79149E26" w14:textId="77777777" w:rsidR="00657CF2" w:rsidRDefault="0065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9E09" w14:textId="77777777" w:rsidR="003667B3" w:rsidRDefault="00553144">
    <w:pPr>
      <w:pStyle w:val="ab"/>
      <w:ind w:left="-1276" w:firstLine="142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sz w:val="24"/>
      </w:rPr>
      <w:t xml:space="preserve">Class A </w:t>
    </w:r>
    <w:proofErr w:type="spellStart"/>
    <w:r>
      <w:rPr>
        <w:rFonts w:ascii="Times New Roman" w:eastAsia="Times New Roman" w:hAnsi="Times New Roman" w:cs="Times New Roman"/>
        <w:sz w:val="24"/>
      </w:rPr>
      <w:t>王凯灵</w:t>
    </w:r>
    <w:proofErr w:type="spellEnd"/>
    <w:r>
      <w:rPr>
        <w:rFonts w:ascii="Times New Roman" w:eastAsia="Times New Roman" w:hAnsi="Times New Roman" w:cs="Times New Roman"/>
        <w:sz w:val="24"/>
      </w:rPr>
      <w:t xml:space="preserve"> 521030910356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Kailing">
    <w15:presenceInfo w15:providerId="Windows Live" w15:userId="291a47e472658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B3"/>
    <w:rsid w:val="000820C0"/>
    <w:rsid w:val="001439B0"/>
    <w:rsid w:val="00185B55"/>
    <w:rsid w:val="00354C09"/>
    <w:rsid w:val="003667B3"/>
    <w:rsid w:val="004B11EA"/>
    <w:rsid w:val="00553144"/>
    <w:rsid w:val="00600286"/>
    <w:rsid w:val="006238CC"/>
    <w:rsid w:val="00657CF2"/>
    <w:rsid w:val="00690B68"/>
    <w:rsid w:val="006E0A73"/>
    <w:rsid w:val="008536BC"/>
    <w:rsid w:val="00951E32"/>
    <w:rsid w:val="00954EC3"/>
    <w:rsid w:val="009700C6"/>
    <w:rsid w:val="00C65244"/>
    <w:rsid w:val="00CA7E3F"/>
    <w:rsid w:val="00D01D19"/>
    <w:rsid w:val="00D5185F"/>
    <w:rsid w:val="00F854CE"/>
    <w:rsid w:val="00F87371"/>
    <w:rsid w:val="00F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04EC"/>
  <w15:docId w15:val="{AAA0028C-C8F3-4826-A9C3-97B87747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标题 字符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副标题 字符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引用 字符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明显引用 字符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页眉 字符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页脚 字符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脚注文本 字符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尾注文本 字符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Wang Kailing</cp:lastModifiedBy>
  <cp:revision>16</cp:revision>
  <cp:lastPrinted>2022-02-28T11:13:00Z</cp:lastPrinted>
  <dcterms:created xsi:type="dcterms:W3CDTF">2022-02-28T11:10:00Z</dcterms:created>
  <dcterms:modified xsi:type="dcterms:W3CDTF">2022-03-26T04:47:00Z</dcterms:modified>
</cp:coreProperties>
</file>